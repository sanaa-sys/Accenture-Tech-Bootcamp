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D447" w14:textId="62E4B4D7" w:rsidR="00D356D3" w:rsidRPr="00B04CB2" w:rsidRDefault="0DB1E86C" w:rsidP="7B459265">
      <w:pPr>
        <w:spacing w:before="100" w:beforeAutospacing="1" w:after="100" w:afterAutospacing="1"/>
        <w:rPr>
          <w:ins w:id="0" w:author="Li, Val" w:date="2022-01-07T10:59:00Z"/>
          <w:rFonts w:ascii="Graphik" w:eastAsia="Times New Roman" w:hAnsi="Graphik" w:cs="Segoe UI"/>
          <w:b/>
          <w:bCs/>
          <w:sz w:val="40"/>
          <w:szCs w:val="40"/>
          <w:lang w:eastAsia="en-GB"/>
        </w:rPr>
      </w:pPr>
      <w:bookmarkStart w:id="1" w:name="OLE_LINK2"/>
      <w:r w:rsidRPr="00B04CB2">
        <w:rPr>
          <w:rFonts w:ascii="Graphik" w:eastAsia="Times New Roman" w:hAnsi="Graphik" w:cs="Segoe UI"/>
          <w:b/>
          <w:bCs/>
          <w:sz w:val="40"/>
          <w:szCs w:val="40"/>
          <w:lang w:eastAsia="en-GB"/>
        </w:rPr>
        <w:t xml:space="preserve">Project </w:t>
      </w:r>
      <w:ins w:id="2" w:author="Sobol, Melinda" w:date="2022-02-07T13:25:00Z">
        <w:r w:rsidR="003026A0" w:rsidRPr="00B04CB2">
          <w:rPr>
            <w:rFonts w:ascii="Graphik" w:eastAsia="Times New Roman" w:hAnsi="Graphik" w:cs="Segoe UI"/>
            <w:b/>
            <w:bCs/>
            <w:sz w:val="40"/>
            <w:szCs w:val="40"/>
            <w:lang w:eastAsia="en-GB"/>
          </w:rPr>
          <w:t>5</w:t>
        </w:r>
      </w:ins>
      <w:del w:id="3" w:author="Sobol, Melinda" w:date="2022-02-07T13:25:00Z">
        <w:r w:rsidRPr="00B04CB2" w:rsidDel="003026A0">
          <w:rPr>
            <w:rFonts w:ascii="Graphik" w:eastAsia="Times New Roman" w:hAnsi="Graphik" w:cs="Segoe UI"/>
            <w:b/>
            <w:bCs/>
            <w:sz w:val="40"/>
            <w:szCs w:val="40"/>
            <w:lang w:eastAsia="en-GB"/>
          </w:rPr>
          <w:delText>1</w:delText>
        </w:r>
      </w:del>
      <w:r w:rsidRPr="00B04CB2">
        <w:rPr>
          <w:rFonts w:ascii="Graphik" w:eastAsia="Times New Roman" w:hAnsi="Graphik" w:cs="Segoe UI"/>
          <w:b/>
          <w:bCs/>
          <w:sz w:val="40"/>
          <w:szCs w:val="40"/>
          <w:lang w:eastAsia="en-GB"/>
        </w:rPr>
        <w:t xml:space="preserve">. </w:t>
      </w:r>
      <w:bookmarkStart w:id="4" w:name="OLE_LINK3"/>
      <w:ins w:id="5" w:author="Sobol, Melinda" w:date="2022-02-07T14:41:00Z">
        <w:r w:rsidR="00981A57" w:rsidRPr="00B04CB2">
          <w:rPr>
            <w:rFonts w:ascii="Graphik" w:eastAsia="Times New Roman" w:hAnsi="Graphik" w:cs="Segoe UI"/>
            <w:b/>
            <w:bCs/>
            <w:sz w:val="40"/>
            <w:szCs w:val="40"/>
            <w:lang w:eastAsia="en-GB"/>
          </w:rPr>
          <w:t xml:space="preserve">myWizard AiOps </w:t>
        </w:r>
      </w:ins>
      <w:commentRangeStart w:id="6"/>
      <w:del w:id="7" w:author="Sobol, Melinda" w:date="2022-02-07T13:25:00Z">
        <w:r w:rsidR="5D0FEB8A" w:rsidRPr="00B04CB2" w:rsidDel="003026A0">
          <w:rPr>
            <w:rFonts w:ascii="Graphik" w:eastAsia="Times New Roman" w:hAnsi="Graphik" w:cs="Segoe UI"/>
            <w:b/>
            <w:bCs/>
            <w:sz w:val="40"/>
            <w:szCs w:val="40"/>
            <w:lang w:eastAsia="en-GB"/>
          </w:rPr>
          <w:delText xml:space="preserve">Searchable </w:delText>
        </w:r>
        <w:r w:rsidR="6C78DCC5" w:rsidRPr="00B04CB2" w:rsidDel="003026A0">
          <w:rPr>
            <w:rFonts w:ascii="Graphik" w:eastAsia="Times New Roman" w:hAnsi="Graphik" w:cs="Segoe UI"/>
            <w:b/>
            <w:bCs/>
            <w:sz w:val="40"/>
            <w:szCs w:val="40"/>
            <w:lang w:eastAsia="en-GB"/>
          </w:rPr>
          <w:delText xml:space="preserve">Code in </w:delText>
        </w:r>
        <w:r w:rsidR="5D0FEB8A" w:rsidRPr="00B04CB2" w:rsidDel="003026A0">
          <w:rPr>
            <w:rFonts w:ascii="Graphik" w:eastAsia="Times New Roman" w:hAnsi="Graphik" w:cs="Segoe UI"/>
            <w:b/>
            <w:bCs/>
            <w:sz w:val="40"/>
            <w:szCs w:val="40"/>
            <w:lang w:eastAsia="en-GB"/>
          </w:rPr>
          <w:delText>Documentation</w:delText>
        </w:r>
      </w:del>
      <w:bookmarkEnd w:id="4"/>
      <w:ins w:id="8" w:author="Sobol, Melinda" w:date="2022-02-07T13:25:00Z">
        <w:r w:rsidR="003026A0" w:rsidRPr="00B04CB2">
          <w:rPr>
            <w:rFonts w:ascii="Graphik" w:eastAsia="Times New Roman" w:hAnsi="Graphik" w:cs="Segoe UI"/>
            <w:b/>
            <w:bCs/>
            <w:sz w:val="40"/>
            <w:szCs w:val="40"/>
            <w:lang w:eastAsia="en-GB"/>
          </w:rPr>
          <w:t>Portal Revamp</w:t>
        </w:r>
      </w:ins>
    </w:p>
    <w:commentRangeEnd w:id="6"/>
    <w:p w14:paraId="06A590E5" w14:textId="720CC71E" w:rsidR="00E87A28" w:rsidRPr="00B04CB2" w:rsidRDefault="00E87A28" w:rsidP="00E87A28">
      <w:pPr>
        <w:spacing w:before="100" w:beforeAutospacing="1" w:after="100" w:afterAutospacing="1"/>
        <w:rPr>
          <w:rFonts w:ascii="Graphik" w:eastAsia="Times New Roman" w:hAnsi="Graphik" w:cs="Segoe UI"/>
          <w:b/>
          <w:bCs/>
          <w:lang w:eastAsia="en-GB"/>
        </w:rPr>
      </w:pPr>
      <w:r w:rsidRPr="00B04CB2">
        <w:rPr>
          <w:rStyle w:val="CommentReference"/>
          <w:rFonts w:ascii="Graphik" w:hAnsi="Graphik"/>
          <w:rPrChange w:id="9" w:author="Sobol, Melinda" w:date="2022-02-07T14:42:00Z">
            <w:rPr>
              <w:rStyle w:val="CommentReference"/>
            </w:rPr>
          </w:rPrChange>
        </w:rPr>
        <w:commentReference w:id="6"/>
      </w:r>
      <w:r w:rsidRPr="00B04CB2">
        <w:rPr>
          <w:rFonts w:ascii="Graphik" w:eastAsia="Times New Roman" w:hAnsi="Graphik" w:cs="Segoe UI"/>
          <w:b/>
          <w:bCs/>
          <w:lang w:eastAsia="en-GB"/>
        </w:rPr>
        <w:t>Problem</w:t>
      </w:r>
      <w:r w:rsidR="00D356D3" w:rsidRPr="00B04CB2">
        <w:rPr>
          <w:rFonts w:ascii="Graphik" w:eastAsia="Times New Roman" w:hAnsi="Graphik" w:cs="Segoe UI"/>
          <w:b/>
          <w:bCs/>
          <w:lang w:eastAsia="en-GB"/>
        </w:rPr>
        <w:t xml:space="preserve"> – </w:t>
      </w:r>
      <w:r w:rsidR="06EE563A" w:rsidRPr="0084167D">
        <w:rPr>
          <w:rFonts w:ascii="Graphik" w:eastAsia="Times New Roman" w:hAnsi="Graphik" w:cs="Segoe UI"/>
          <w:b/>
          <w:bCs/>
          <w:color w:val="A100FF" w:themeColor="accent1"/>
          <w:lang w:eastAsia="en-GB"/>
          <w:rPrChange w:id="10" w:author="Sobol, Melinda" w:date="2022-02-07T14:52:00Z">
            <w:rPr>
              <w:rFonts w:ascii="Graphik" w:eastAsia="Times New Roman" w:hAnsi="Graphik" w:cs="Segoe UI"/>
              <w:b/>
              <w:bCs/>
              <w:lang w:eastAsia="en-GB"/>
            </w:rPr>
          </w:rPrChange>
        </w:rPr>
        <w:t>T</w:t>
      </w:r>
      <w:r w:rsidR="00D356D3" w:rsidRPr="0084167D">
        <w:rPr>
          <w:rFonts w:ascii="Graphik" w:eastAsia="Times New Roman" w:hAnsi="Graphik" w:cs="Segoe UI"/>
          <w:b/>
          <w:bCs/>
          <w:color w:val="A100FF" w:themeColor="accent1"/>
          <w:lang w:eastAsia="en-GB"/>
          <w:rPrChange w:id="11" w:author="Sobol, Melinda" w:date="2022-02-07T14:52:00Z">
            <w:rPr>
              <w:rFonts w:ascii="Graphik" w:eastAsia="Times New Roman" w:hAnsi="Graphik" w:cs="Segoe UI"/>
              <w:b/>
              <w:bCs/>
              <w:lang w:eastAsia="en-GB"/>
            </w:rPr>
          </w:rPrChange>
        </w:rPr>
        <w:t xml:space="preserve">he </w:t>
      </w:r>
      <w:r w:rsidR="25E80C41" w:rsidRPr="0084167D">
        <w:rPr>
          <w:rFonts w:ascii="Graphik" w:eastAsia="Times New Roman" w:hAnsi="Graphik" w:cs="Segoe UI"/>
          <w:b/>
          <w:bCs/>
          <w:color w:val="A100FF" w:themeColor="accent1"/>
          <w:lang w:eastAsia="en-GB"/>
          <w:rPrChange w:id="12" w:author="Sobol, Melinda" w:date="2022-02-07T14:52:00Z">
            <w:rPr>
              <w:rFonts w:ascii="Graphik" w:eastAsia="Times New Roman" w:hAnsi="Graphik" w:cs="Segoe UI"/>
              <w:b/>
              <w:bCs/>
              <w:lang w:eastAsia="en-GB"/>
            </w:rPr>
          </w:rPrChange>
        </w:rPr>
        <w:t>C</w:t>
      </w:r>
      <w:r w:rsidR="00D356D3" w:rsidRPr="0084167D">
        <w:rPr>
          <w:rFonts w:ascii="Graphik" w:eastAsia="Times New Roman" w:hAnsi="Graphik" w:cs="Segoe UI"/>
          <w:b/>
          <w:bCs/>
          <w:color w:val="A100FF" w:themeColor="accent1"/>
          <w:lang w:eastAsia="en-GB"/>
          <w:rPrChange w:id="13" w:author="Sobol, Melinda" w:date="2022-02-07T14:52:00Z">
            <w:rPr>
              <w:rFonts w:ascii="Graphik" w:eastAsia="Times New Roman" w:hAnsi="Graphik" w:cs="Segoe UI"/>
              <w:b/>
              <w:bCs/>
              <w:lang w:eastAsia="en-GB"/>
            </w:rPr>
          </w:rPrChange>
        </w:rPr>
        <w:t>ontext</w:t>
      </w:r>
    </w:p>
    <w:p w14:paraId="3B6136E2" w14:textId="5C282296" w:rsidR="00B04CB2" w:rsidRPr="00B04CB2" w:rsidRDefault="00B04CB2" w:rsidP="00B04CB2">
      <w:pPr>
        <w:rPr>
          <w:ins w:id="14" w:author="Sobol, Melinda" w:date="2022-02-07T14:42:00Z"/>
          <w:rFonts w:ascii="Graphik" w:eastAsia="Times New Roman" w:hAnsi="Graphik" w:cs="Segoe UI"/>
          <w:color w:val="000000" w:themeColor="text1"/>
          <w:spacing w:val="-1"/>
          <w:shd w:val="clear" w:color="auto" w:fill="FFFFFF"/>
          <w:lang w:eastAsia="en-GB" w:bidi="he-IL"/>
          <w:rPrChange w:id="15" w:author="Sobol, Melinda" w:date="2022-02-07T14:43:00Z">
            <w:rPr>
              <w:ins w:id="16" w:author="Sobol, Melinda" w:date="2022-02-07T14:42:00Z"/>
              <w:rFonts w:ascii="Segoe UI" w:eastAsia="Times New Roman" w:hAnsi="Segoe UI" w:cs="Segoe UI"/>
              <w:color w:val="172B4D"/>
              <w:spacing w:val="-1"/>
              <w:shd w:val="clear" w:color="auto" w:fill="FFFFFF"/>
              <w:lang w:eastAsia="en-GB" w:bidi="he-IL"/>
            </w:rPr>
          </w:rPrChange>
        </w:rPr>
      </w:pPr>
      <w:ins w:id="17" w:author="Sobol, Melinda" w:date="2022-02-07T14:42:00Z">
        <w:r w:rsidRPr="00B04CB2">
          <w:rPr>
            <w:rFonts w:ascii="Graphik" w:eastAsia="Times New Roman" w:hAnsi="Graphik" w:cs="Segoe UI"/>
            <w:color w:val="000000" w:themeColor="text1"/>
            <w:spacing w:val="-1"/>
            <w:shd w:val="clear" w:color="auto" w:fill="FFFFFF"/>
            <w:lang w:eastAsia="en-GB" w:bidi="he-IL"/>
            <w:rPrChange w:id="18" w:author="Sobol, Melinda" w:date="2022-02-07T14:43:00Z">
              <w:rPr>
                <w:rFonts w:ascii="Segoe UI" w:eastAsia="Times New Roman" w:hAnsi="Segoe UI" w:cs="Segoe UI"/>
                <w:color w:val="172B4D"/>
                <w:spacing w:val="-1"/>
                <w:shd w:val="clear" w:color="auto" w:fill="FFFFFF"/>
                <w:lang w:eastAsia="en-GB" w:bidi="he-IL"/>
              </w:rPr>
            </w:rPrChange>
          </w:rPr>
          <w:t>Using our existing portal as a base, our aim is to revamp our portal in alignment with myWizard AiOps' new direction and branding (</w:t>
        </w:r>
      </w:ins>
      <w:ins w:id="19" w:author="Sobol, Melinda" w:date="2022-02-07T14:43:00Z">
        <w:r w:rsidRPr="00B04CB2">
          <w:rPr>
            <w:rFonts w:ascii="Graphik" w:eastAsia="Times New Roman" w:hAnsi="Graphik" w:cs="Segoe UI"/>
            <w:color w:val="000000" w:themeColor="text1"/>
            <w:spacing w:val="-1"/>
            <w:shd w:val="clear" w:color="auto" w:fill="FFFFFF"/>
            <w:lang w:eastAsia="en-GB" w:bidi="he-IL"/>
          </w:rPr>
          <w:t>in line</w:t>
        </w:r>
      </w:ins>
      <w:ins w:id="20" w:author="Sobol, Melinda" w:date="2022-02-07T14:42:00Z">
        <w:r w:rsidRPr="00B04CB2">
          <w:rPr>
            <w:rFonts w:ascii="Graphik" w:eastAsia="Times New Roman" w:hAnsi="Graphik" w:cs="Segoe UI"/>
            <w:color w:val="000000" w:themeColor="text1"/>
            <w:spacing w:val="-1"/>
            <w:shd w:val="clear" w:color="auto" w:fill="FFFFFF"/>
            <w:lang w:eastAsia="en-GB" w:bidi="he-IL"/>
            <w:rPrChange w:id="21" w:author="Sobol, Melinda" w:date="2022-02-07T14:43:00Z">
              <w:rPr>
                <w:rFonts w:ascii="Segoe UI" w:eastAsia="Times New Roman" w:hAnsi="Segoe UI" w:cs="Segoe UI"/>
                <w:color w:val="172B4D"/>
                <w:spacing w:val="-1"/>
                <w:shd w:val="clear" w:color="auto" w:fill="FFFFFF"/>
                <w:lang w:eastAsia="en-GB" w:bidi="he-IL"/>
              </w:rPr>
            </w:rPrChange>
          </w:rPr>
          <w:t xml:space="preserve"> with the One Accenture branding), as well as showcase our exciting and innovative capabilities as a team.</w:t>
        </w:r>
      </w:ins>
    </w:p>
    <w:p w14:paraId="51DA0DC9" w14:textId="77777777" w:rsidR="00B04CB2" w:rsidRPr="00B04CB2" w:rsidRDefault="00B04CB2" w:rsidP="00B04CB2">
      <w:pPr>
        <w:rPr>
          <w:ins w:id="22" w:author="Sobol, Melinda" w:date="2022-02-07T14:42:00Z"/>
          <w:rFonts w:ascii="Graphik" w:eastAsia="Times New Roman" w:hAnsi="Graphik" w:cs="Segoe UI"/>
          <w:color w:val="000000" w:themeColor="text1"/>
          <w:spacing w:val="-1"/>
          <w:shd w:val="clear" w:color="auto" w:fill="FFFFFF"/>
          <w:lang w:eastAsia="en-GB" w:bidi="he-IL"/>
          <w:rPrChange w:id="23" w:author="Sobol, Melinda" w:date="2022-02-07T14:43:00Z">
            <w:rPr>
              <w:ins w:id="24" w:author="Sobol, Melinda" w:date="2022-02-07T14:42:00Z"/>
              <w:rFonts w:ascii="Segoe UI" w:eastAsia="Times New Roman" w:hAnsi="Segoe UI" w:cs="Segoe UI"/>
              <w:color w:val="172B4D"/>
              <w:spacing w:val="-1"/>
              <w:shd w:val="clear" w:color="auto" w:fill="FFFFFF"/>
              <w:lang w:eastAsia="en-GB" w:bidi="he-IL"/>
            </w:rPr>
          </w:rPrChange>
        </w:rPr>
      </w:pPr>
    </w:p>
    <w:p w14:paraId="1B834D8D" w14:textId="3CFF5F8B" w:rsidR="00B04CB2" w:rsidRPr="00B04CB2" w:rsidRDefault="00B04CB2" w:rsidP="00B04CB2">
      <w:pPr>
        <w:rPr>
          <w:ins w:id="25" w:author="Sobol, Melinda" w:date="2022-02-07T14:42:00Z"/>
          <w:rFonts w:ascii="Graphik" w:eastAsia="Times New Roman" w:hAnsi="Graphik" w:cs="Segoe UI"/>
          <w:color w:val="000000" w:themeColor="text1"/>
          <w:spacing w:val="-1"/>
          <w:shd w:val="clear" w:color="auto" w:fill="FFFFFF"/>
          <w:lang w:eastAsia="en-GB" w:bidi="he-IL"/>
          <w:rPrChange w:id="26" w:author="Sobol, Melinda" w:date="2022-02-07T14:43:00Z">
            <w:rPr>
              <w:ins w:id="27" w:author="Sobol, Melinda" w:date="2022-02-07T14:42:00Z"/>
              <w:rFonts w:ascii="Segoe UI" w:eastAsia="Times New Roman" w:hAnsi="Segoe UI" w:cs="Segoe UI"/>
              <w:color w:val="172B4D"/>
              <w:spacing w:val="-1"/>
              <w:shd w:val="clear" w:color="auto" w:fill="FFFFFF"/>
              <w:lang w:eastAsia="en-GB" w:bidi="he-IL"/>
            </w:rPr>
          </w:rPrChange>
        </w:rPr>
      </w:pPr>
      <w:ins w:id="28" w:author="Sobol, Melinda" w:date="2022-02-07T14:42:00Z">
        <w:r w:rsidRPr="00B04CB2">
          <w:rPr>
            <w:rFonts w:ascii="Graphik" w:eastAsia="Times New Roman" w:hAnsi="Graphik" w:cs="Segoe UI"/>
            <w:color w:val="000000" w:themeColor="text1"/>
            <w:spacing w:val="-1"/>
            <w:shd w:val="clear" w:color="auto" w:fill="FFFFFF"/>
            <w:lang w:eastAsia="en-GB" w:bidi="he-IL"/>
            <w:rPrChange w:id="29" w:author="Sobol, Melinda" w:date="2022-02-07T14:43:00Z">
              <w:rPr>
                <w:rFonts w:ascii="Segoe UI" w:eastAsia="Times New Roman" w:hAnsi="Segoe UI" w:cs="Segoe UI"/>
                <w:color w:val="172B4D"/>
                <w:spacing w:val="-1"/>
                <w:shd w:val="clear" w:color="auto" w:fill="FFFFFF"/>
                <w:lang w:eastAsia="en-GB" w:bidi="he-IL"/>
              </w:rPr>
            </w:rPrChange>
          </w:rPr>
          <w:t xml:space="preserve">We need to position our portal with the latest industry trends to define myWizard as an industry leader within Accenture. The goal will be to scope out the best platform to host our portal for myWizard AiOps as well as prototype in Figma or Code suggested elements to enhance the experience of the homepage of our portal. The research and ideation will be the foundation for the prototyping phase of suggested layouts and features </w:t>
        </w:r>
      </w:ins>
      <w:ins w:id="30" w:author="Sobol, Melinda" w:date="2022-02-07T14:48:00Z">
        <w:r w:rsidR="00730D5D">
          <w:rPr>
            <w:rFonts w:ascii="Graphik" w:eastAsia="Times New Roman" w:hAnsi="Graphik" w:cs="Segoe UI"/>
            <w:color w:val="000000" w:themeColor="text1"/>
            <w:spacing w:val="-1"/>
            <w:shd w:val="clear" w:color="auto" w:fill="FFFFFF"/>
            <w:lang w:eastAsia="en-GB" w:bidi="he-IL"/>
          </w:rPr>
          <w:t xml:space="preserve">potentially </w:t>
        </w:r>
      </w:ins>
      <w:ins w:id="31" w:author="Sobol, Melinda" w:date="2022-02-07T14:42:00Z">
        <w:r w:rsidRPr="00B04CB2">
          <w:rPr>
            <w:rFonts w:ascii="Graphik" w:eastAsia="Times New Roman" w:hAnsi="Graphik" w:cs="Segoe UI"/>
            <w:color w:val="000000" w:themeColor="text1"/>
            <w:spacing w:val="-1"/>
            <w:shd w:val="clear" w:color="auto" w:fill="FFFFFF"/>
            <w:lang w:eastAsia="en-GB" w:bidi="he-IL"/>
            <w:rPrChange w:id="32" w:author="Sobol, Melinda" w:date="2022-02-07T14:43:00Z">
              <w:rPr>
                <w:rFonts w:ascii="Segoe UI" w:eastAsia="Times New Roman" w:hAnsi="Segoe UI" w:cs="Segoe UI"/>
                <w:color w:val="172B4D"/>
                <w:spacing w:val="-1"/>
                <w:shd w:val="clear" w:color="auto" w:fill="FFFFFF"/>
                <w:lang w:eastAsia="en-GB" w:bidi="he-IL"/>
              </w:rPr>
            </w:rPrChange>
          </w:rPr>
          <w:t>created in Figma</w:t>
        </w:r>
      </w:ins>
      <w:ins w:id="33" w:author="Sobol, Melinda" w:date="2022-02-07T14:48:00Z">
        <w:r w:rsidR="00730D5D">
          <w:rPr>
            <w:rFonts w:ascii="Graphik" w:eastAsia="Times New Roman" w:hAnsi="Graphik" w:cs="Segoe UI"/>
            <w:color w:val="000000" w:themeColor="text1"/>
            <w:spacing w:val="-1"/>
            <w:shd w:val="clear" w:color="auto" w:fill="FFFFFF"/>
            <w:lang w:eastAsia="en-GB" w:bidi="he-IL"/>
          </w:rPr>
          <w:t xml:space="preserve"> </w:t>
        </w:r>
      </w:ins>
      <w:ins w:id="34" w:author="Sobol, Melinda" w:date="2022-02-07T14:42:00Z">
        <w:r w:rsidRPr="00B04CB2">
          <w:rPr>
            <w:rFonts w:ascii="Graphik" w:eastAsia="Times New Roman" w:hAnsi="Graphik" w:cs="Segoe UI"/>
            <w:color w:val="000000" w:themeColor="text1"/>
            <w:spacing w:val="-1"/>
            <w:shd w:val="clear" w:color="auto" w:fill="FFFFFF"/>
            <w:lang w:eastAsia="en-GB" w:bidi="he-IL"/>
            <w:rPrChange w:id="35" w:author="Sobol, Melinda" w:date="2022-02-07T14:43:00Z">
              <w:rPr>
                <w:rFonts w:ascii="Segoe UI" w:eastAsia="Times New Roman" w:hAnsi="Segoe UI" w:cs="Segoe UI"/>
                <w:color w:val="172B4D"/>
                <w:spacing w:val="-1"/>
                <w:shd w:val="clear" w:color="auto" w:fill="FFFFFF"/>
                <w:lang w:eastAsia="en-GB" w:bidi="he-IL"/>
              </w:rPr>
            </w:rPrChange>
          </w:rPr>
          <w:t>to be presented.</w:t>
        </w:r>
      </w:ins>
    </w:p>
    <w:p w14:paraId="0EE9A396" w14:textId="79B5672C" w:rsidR="00727BBD" w:rsidRPr="00B04CB2" w:rsidRDefault="00727BBD" w:rsidP="478F5135">
      <w:pPr>
        <w:spacing w:before="100" w:beforeAutospacing="1" w:after="100" w:afterAutospacing="1"/>
        <w:rPr>
          <w:rFonts w:ascii="Graphik" w:eastAsia="Times New Roman" w:hAnsi="Graphik" w:cs="Segoe UI"/>
          <w:lang w:eastAsia="en-GB"/>
        </w:rPr>
      </w:pPr>
      <w:r w:rsidRPr="00B04CB2">
        <w:rPr>
          <w:rFonts w:ascii="Graphik" w:eastAsia="Times New Roman" w:hAnsi="Graphik" w:cs="Segoe UI"/>
          <w:lang w:eastAsia="en-GB"/>
        </w:rPr>
        <w:t xml:space="preserve">Documentation </w:t>
      </w:r>
      <w:r w:rsidR="0EA768D3" w:rsidRPr="00B04CB2">
        <w:rPr>
          <w:rFonts w:ascii="Graphik" w:eastAsia="Times New Roman" w:hAnsi="Graphik" w:cs="Segoe UI"/>
          <w:lang w:eastAsia="en-GB"/>
        </w:rPr>
        <w:t>i</w:t>
      </w:r>
      <w:r w:rsidRPr="00B04CB2">
        <w:rPr>
          <w:rFonts w:ascii="Graphik" w:eastAsia="Times New Roman" w:hAnsi="Graphik" w:cs="Segoe UI"/>
          <w:lang w:eastAsia="en-GB"/>
        </w:rPr>
        <w:t xml:space="preserve">s an </w:t>
      </w:r>
      <w:r w:rsidR="5E8082B6" w:rsidRPr="00B04CB2">
        <w:rPr>
          <w:rFonts w:ascii="Graphik" w:eastAsia="Times New Roman" w:hAnsi="Graphik" w:cs="Segoe UI"/>
          <w:lang w:eastAsia="en-GB"/>
        </w:rPr>
        <w:t>i</w:t>
      </w:r>
      <w:r w:rsidRPr="00B04CB2">
        <w:rPr>
          <w:rFonts w:ascii="Graphik" w:eastAsia="Times New Roman" w:hAnsi="Graphik" w:cs="Segoe UI"/>
          <w:lang w:eastAsia="en-GB"/>
        </w:rPr>
        <w:t xml:space="preserve">mportant </w:t>
      </w:r>
      <w:r w:rsidR="00253C7B" w:rsidRPr="00B04CB2">
        <w:rPr>
          <w:rFonts w:ascii="Graphik" w:eastAsia="Times New Roman" w:hAnsi="Graphik" w:cs="Segoe UI"/>
          <w:lang w:eastAsia="en-GB"/>
        </w:rPr>
        <w:t>p</w:t>
      </w:r>
      <w:r w:rsidR="2AE482BB" w:rsidRPr="00B04CB2">
        <w:rPr>
          <w:rFonts w:ascii="Graphik" w:eastAsia="Times New Roman" w:hAnsi="Graphik" w:cs="Segoe UI"/>
          <w:lang w:eastAsia="en-GB"/>
        </w:rPr>
        <w:t>art</w:t>
      </w:r>
      <w:r w:rsidR="00253C7B" w:rsidRPr="00B04CB2">
        <w:rPr>
          <w:rFonts w:ascii="Graphik" w:eastAsia="Times New Roman" w:hAnsi="Graphik" w:cs="Segoe UI"/>
          <w:lang w:eastAsia="en-GB"/>
        </w:rPr>
        <w:t xml:space="preserve"> of any </w:t>
      </w:r>
      <w:ins w:id="36" w:author="Sobol, Melinda" w:date="2022-02-07T14:44:00Z">
        <w:r w:rsidR="00B04CB2">
          <w:rPr>
            <w:rFonts w:ascii="Graphik" w:eastAsia="Times New Roman" w:hAnsi="Graphik" w:cs="Segoe UI"/>
            <w:lang w:eastAsia="en-GB"/>
          </w:rPr>
          <w:t xml:space="preserve">design and/or </w:t>
        </w:r>
      </w:ins>
      <w:r w:rsidR="00E25250" w:rsidRPr="00B04CB2">
        <w:rPr>
          <w:rFonts w:ascii="Graphik" w:eastAsia="Times New Roman" w:hAnsi="Graphik" w:cs="Segoe UI"/>
          <w:lang w:eastAsia="en-GB"/>
        </w:rPr>
        <w:t xml:space="preserve">software </w:t>
      </w:r>
      <w:r w:rsidR="00253C7B" w:rsidRPr="00B04CB2">
        <w:rPr>
          <w:rFonts w:ascii="Graphik" w:eastAsia="Times New Roman" w:hAnsi="Graphik" w:cs="Segoe UI"/>
          <w:lang w:eastAsia="en-GB"/>
        </w:rPr>
        <w:t xml:space="preserve">development </w:t>
      </w:r>
      <w:r w:rsidR="00E25250" w:rsidRPr="00B04CB2">
        <w:rPr>
          <w:rFonts w:ascii="Graphik" w:eastAsia="Times New Roman" w:hAnsi="Graphik" w:cs="Segoe UI"/>
          <w:lang w:eastAsia="en-GB"/>
        </w:rPr>
        <w:t>project</w:t>
      </w:r>
      <w:r w:rsidR="3C9326F9" w:rsidRPr="00B04CB2">
        <w:rPr>
          <w:rFonts w:ascii="Graphik" w:eastAsia="Times New Roman" w:hAnsi="Graphik" w:cs="Segoe UI"/>
          <w:lang w:eastAsia="en-GB"/>
        </w:rPr>
        <w:t xml:space="preserve">, </w:t>
      </w:r>
      <w:r w:rsidR="712639D4" w:rsidRPr="00B04CB2">
        <w:rPr>
          <w:rFonts w:ascii="Graphik" w:eastAsia="Times New Roman" w:hAnsi="Graphik" w:cs="Segoe UI"/>
          <w:lang w:eastAsia="en-GB"/>
        </w:rPr>
        <w:t>but one that is often not given the attention it deserves</w:t>
      </w:r>
      <w:r w:rsidR="004A396E" w:rsidRPr="00B04CB2">
        <w:rPr>
          <w:rFonts w:ascii="Graphik" w:eastAsia="Times New Roman" w:hAnsi="Graphik" w:cs="Segoe UI"/>
          <w:lang w:eastAsia="en-GB"/>
        </w:rPr>
        <w:t xml:space="preserve">. </w:t>
      </w:r>
      <w:r w:rsidR="00145493" w:rsidRPr="00B04CB2">
        <w:rPr>
          <w:rFonts w:ascii="Graphik" w:eastAsia="Times New Roman" w:hAnsi="Graphik" w:cs="Segoe UI"/>
          <w:lang w:eastAsia="en-GB"/>
        </w:rPr>
        <w:t xml:space="preserve">Good documentation </w:t>
      </w:r>
      <w:r w:rsidR="00852D83" w:rsidRPr="00B04CB2">
        <w:rPr>
          <w:rFonts w:ascii="Graphik" w:eastAsia="Times New Roman" w:hAnsi="Graphik" w:cs="Segoe UI"/>
          <w:lang w:eastAsia="en-GB"/>
        </w:rPr>
        <w:t xml:space="preserve">serves many purposes, from </w:t>
      </w:r>
      <w:r w:rsidR="00065AC9" w:rsidRPr="00B04CB2">
        <w:rPr>
          <w:rFonts w:ascii="Graphik" w:eastAsia="Times New Roman" w:hAnsi="Graphik" w:cs="Segoe UI"/>
          <w:lang w:eastAsia="en-GB"/>
        </w:rPr>
        <w:t>being a</w:t>
      </w:r>
      <w:r w:rsidR="00DB69BE" w:rsidRPr="00B04CB2">
        <w:rPr>
          <w:rFonts w:ascii="Graphik" w:eastAsia="Times New Roman" w:hAnsi="Graphik" w:cs="Segoe UI"/>
          <w:lang w:eastAsia="en-GB"/>
        </w:rPr>
        <w:t xml:space="preserve"> </w:t>
      </w:r>
      <w:r w:rsidR="00065AC9" w:rsidRPr="00B04CB2">
        <w:rPr>
          <w:rFonts w:ascii="Graphik" w:eastAsia="Times New Roman" w:hAnsi="Graphik" w:cs="Segoe UI"/>
          <w:lang w:eastAsia="en-GB"/>
        </w:rPr>
        <w:t xml:space="preserve">reference to </w:t>
      </w:r>
      <w:r w:rsidR="00DB69BE" w:rsidRPr="00B04CB2">
        <w:rPr>
          <w:rFonts w:ascii="Graphik" w:eastAsia="Times New Roman" w:hAnsi="Graphik" w:cs="Segoe UI"/>
          <w:lang w:eastAsia="en-GB"/>
        </w:rPr>
        <w:t xml:space="preserve">remind </w:t>
      </w:r>
      <w:r w:rsidR="217A1D73" w:rsidRPr="00B04CB2">
        <w:rPr>
          <w:rFonts w:ascii="Graphik" w:eastAsia="Times New Roman" w:hAnsi="Graphik" w:cs="Segoe UI"/>
          <w:lang w:eastAsia="en-GB"/>
        </w:rPr>
        <w:t>developers</w:t>
      </w:r>
      <w:r w:rsidR="00065AC9" w:rsidRPr="00B04CB2">
        <w:rPr>
          <w:rFonts w:ascii="Graphik" w:eastAsia="Times New Roman" w:hAnsi="Graphik" w:cs="Segoe UI"/>
          <w:lang w:eastAsia="en-GB"/>
        </w:rPr>
        <w:t xml:space="preserve"> </w:t>
      </w:r>
      <w:r w:rsidR="00DB69BE" w:rsidRPr="00B04CB2">
        <w:rPr>
          <w:rFonts w:ascii="Graphik" w:eastAsia="Times New Roman" w:hAnsi="Graphik" w:cs="Segoe UI"/>
          <w:lang w:eastAsia="en-GB"/>
        </w:rPr>
        <w:t xml:space="preserve">how their code </w:t>
      </w:r>
      <w:r w:rsidR="2ACA6851" w:rsidRPr="00B04CB2">
        <w:rPr>
          <w:rFonts w:ascii="Graphik" w:eastAsia="Times New Roman" w:hAnsi="Graphik" w:cs="Segoe UI"/>
          <w:lang w:eastAsia="en-GB"/>
        </w:rPr>
        <w:t>w</w:t>
      </w:r>
      <w:r w:rsidR="00DB69BE" w:rsidRPr="00B04CB2">
        <w:rPr>
          <w:rFonts w:ascii="Graphik" w:eastAsia="Times New Roman" w:hAnsi="Graphik" w:cs="Segoe UI"/>
          <w:lang w:eastAsia="en-GB"/>
        </w:rPr>
        <w:t xml:space="preserve">orks, to </w:t>
      </w:r>
      <w:r w:rsidR="6B11EF73" w:rsidRPr="00B04CB2">
        <w:rPr>
          <w:rFonts w:ascii="Graphik" w:eastAsia="Times New Roman" w:hAnsi="Graphik" w:cs="Segoe UI"/>
          <w:lang w:eastAsia="en-GB"/>
        </w:rPr>
        <w:t>guiding</w:t>
      </w:r>
      <w:r w:rsidR="00DB69BE" w:rsidRPr="00B04CB2">
        <w:rPr>
          <w:rFonts w:ascii="Graphik" w:eastAsia="Times New Roman" w:hAnsi="Graphik" w:cs="Segoe UI"/>
          <w:lang w:eastAsia="en-GB"/>
        </w:rPr>
        <w:t xml:space="preserve"> </w:t>
      </w:r>
      <w:r w:rsidR="00311F4F" w:rsidRPr="00B04CB2">
        <w:rPr>
          <w:rFonts w:ascii="Graphik" w:eastAsia="Times New Roman" w:hAnsi="Graphik" w:cs="Segoe UI"/>
          <w:lang w:eastAsia="en-GB"/>
        </w:rPr>
        <w:t xml:space="preserve">end users </w:t>
      </w:r>
      <w:r w:rsidR="103DDC5F" w:rsidRPr="00B04CB2">
        <w:rPr>
          <w:rFonts w:ascii="Graphik" w:eastAsia="Times New Roman" w:hAnsi="Graphik" w:cs="Segoe UI"/>
          <w:lang w:eastAsia="en-GB"/>
        </w:rPr>
        <w:t>through software deployment, use and troubleshooting</w:t>
      </w:r>
      <w:r w:rsidR="00311F4F" w:rsidRPr="00B04CB2">
        <w:rPr>
          <w:rFonts w:ascii="Graphik" w:eastAsia="Times New Roman" w:hAnsi="Graphik" w:cs="Segoe UI"/>
          <w:lang w:eastAsia="en-GB"/>
        </w:rPr>
        <w:t>.</w:t>
      </w:r>
      <w:ins w:id="37" w:author="Sobol, Melinda" w:date="2022-02-07T14:48:00Z">
        <w:r w:rsidR="00730D5D">
          <w:rPr>
            <w:rFonts w:ascii="Graphik" w:eastAsia="Times New Roman" w:hAnsi="Graphik" w:cs="Segoe UI"/>
            <w:lang w:eastAsia="en-GB"/>
          </w:rPr>
          <w:t xml:space="preserve"> The proc</w:t>
        </w:r>
      </w:ins>
      <w:ins w:id="38" w:author="Sobol, Melinda" w:date="2022-02-07T14:49:00Z">
        <w:r w:rsidR="00730D5D">
          <w:rPr>
            <w:rFonts w:ascii="Graphik" w:eastAsia="Times New Roman" w:hAnsi="Graphik" w:cs="Segoe UI"/>
            <w:lang w:eastAsia="en-GB"/>
          </w:rPr>
          <w:t xml:space="preserve">ess you take should take as much priority as the </w:t>
        </w:r>
      </w:ins>
      <w:ins w:id="39" w:author="Sobol, Melinda" w:date="2022-02-07T14:50:00Z">
        <w:r w:rsidR="00730D5D">
          <w:rPr>
            <w:rFonts w:ascii="Graphik" w:eastAsia="Times New Roman" w:hAnsi="Graphik" w:cs="Segoe UI"/>
            <w:lang w:eastAsia="en-GB"/>
          </w:rPr>
          <w:t>outcome</w:t>
        </w:r>
      </w:ins>
      <w:ins w:id="40" w:author="Sobol, Melinda" w:date="2022-02-07T14:49:00Z">
        <w:r w:rsidR="00730D5D">
          <w:rPr>
            <w:rFonts w:ascii="Graphik" w:eastAsia="Times New Roman" w:hAnsi="Graphik" w:cs="Segoe UI"/>
            <w:lang w:eastAsia="en-GB"/>
          </w:rPr>
          <w:t xml:space="preserve"> you present. </w:t>
        </w:r>
      </w:ins>
    </w:p>
    <w:p w14:paraId="5BF3BEC4" w14:textId="3A47F160" w:rsidR="61082884" w:rsidRPr="00B04CB2" w:rsidDel="00765E69" w:rsidRDefault="61082884" w:rsidP="61082884">
      <w:pPr>
        <w:spacing w:beforeAutospacing="1" w:afterAutospacing="1"/>
        <w:rPr>
          <w:del w:id="41" w:author="Li, Val" w:date="2022-01-05T14:42:00Z"/>
          <w:rFonts w:ascii="Graphik" w:eastAsia="Times New Roman" w:hAnsi="Graphik" w:cs="Segoe UI"/>
          <w:lang w:eastAsia="en-GB"/>
        </w:rPr>
      </w:pPr>
    </w:p>
    <w:p w14:paraId="3C6971AC" w14:textId="18B5F8FE" w:rsidR="008F25B9" w:rsidRPr="00B04CB2" w:rsidDel="00B04CB2" w:rsidRDefault="006A21F1" w:rsidP="478F5135">
      <w:pPr>
        <w:spacing w:before="100" w:beforeAutospacing="1" w:after="100" w:afterAutospacing="1"/>
        <w:rPr>
          <w:del w:id="42" w:author="Sobol, Melinda" w:date="2022-02-07T14:44:00Z"/>
          <w:rFonts w:ascii="Graphik" w:eastAsia="Times New Roman" w:hAnsi="Graphik" w:cs="Segoe UI"/>
          <w:lang w:eastAsia="en-GB"/>
        </w:rPr>
      </w:pPr>
      <w:del w:id="43" w:author="Sobol, Melinda" w:date="2022-02-07T14:44:00Z">
        <w:r w:rsidRPr="00B04CB2" w:rsidDel="00B04CB2">
          <w:rPr>
            <w:rFonts w:ascii="Graphik" w:eastAsia="Times New Roman" w:hAnsi="Graphik" w:cs="Segoe UI"/>
            <w:lang w:eastAsia="en-GB"/>
          </w:rPr>
          <w:delText>Technology likes to break</w:delText>
        </w:r>
        <w:r w:rsidR="0E0EBE4E" w:rsidRPr="00B04CB2" w:rsidDel="00B04CB2">
          <w:rPr>
            <w:rFonts w:ascii="Graphik" w:eastAsia="Times New Roman" w:hAnsi="Graphik" w:cs="Segoe UI"/>
            <w:lang w:eastAsia="en-GB"/>
          </w:rPr>
          <w:delText>.</w:delText>
        </w:r>
        <w:r w:rsidRPr="00B04CB2" w:rsidDel="00B04CB2">
          <w:rPr>
            <w:rFonts w:ascii="Graphik" w:eastAsia="Times New Roman" w:hAnsi="Graphik" w:cs="Segoe UI"/>
            <w:lang w:eastAsia="en-GB"/>
          </w:rPr>
          <w:delText xml:space="preserve"> </w:delText>
        </w:r>
        <w:r w:rsidR="4700C072" w:rsidRPr="00B04CB2" w:rsidDel="00B04CB2">
          <w:rPr>
            <w:rFonts w:ascii="Graphik" w:eastAsia="Times New Roman" w:hAnsi="Graphik" w:cs="Segoe UI"/>
            <w:lang w:eastAsia="en-GB"/>
          </w:rPr>
          <w:delText xml:space="preserve">This is especially true of </w:delText>
        </w:r>
        <w:r w:rsidRPr="00B04CB2" w:rsidDel="00B04CB2">
          <w:rPr>
            <w:rFonts w:ascii="Graphik" w:eastAsia="Times New Roman" w:hAnsi="Graphik" w:cs="Segoe UI"/>
            <w:lang w:eastAsia="en-GB"/>
          </w:rPr>
          <w:delText>servers which proce</w:delText>
        </w:r>
        <w:r w:rsidR="1A01A283" w:rsidRPr="00B04CB2" w:rsidDel="00B04CB2">
          <w:rPr>
            <w:rFonts w:ascii="Graphik" w:eastAsia="Times New Roman" w:hAnsi="Graphik" w:cs="Segoe UI"/>
            <w:lang w:eastAsia="en-GB"/>
          </w:rPr>
          <w:delText>ss</w:delText>
        </w:r>
        <w:r w:rsidRPr="00B04CB2" w:rsidDel="00B04CB2">
          <w:rPr>
            <w:rFonts w:ascii="Graphik" w:eastAsia="Times New Roman" w:hAnsi="Graphik" w:cs="Segoe UI"/>
            <w:lang w:eastAsia="en-GB"/>
          </w:rPr>
          <w:delText xml:space="preserve"> </w:delText>
        </w:r>
        <w:r w:rsidR="186EB5DC" w:rsidRPr="00B04CB2" w:rsidDel="00B04CB2">
          <w:rPr>
            <w:rFonts w:ascii="Graphik" w:eastAsia="Times New Roman" w:hAnsi="Graphik" w:cs="Segoe UI"/>
            <w:lang w:eastAsia="en-GB"/>
          </w:rPr>
          <w:delText>enormous amounts</w:delText>
        </w:r>
        <w:r w:rsidRPr="00B04CB2" w:rsidDel="00B04CB2">
          <w:rPr>
            <w:rFonts w:ascii="Graphik" w:eastAsia="Times New Roman" w:hAnsi="Graphik" w:cs="Segoe UI"/>
            <w:lang w:eastAsia="en-GB"/>
          </w:rPr>
          <w:delText xml:space="preserve"> of data</w:delText>
        </w:r>
        <w:r w:rsidR="5B8133B3" w:rsidRPr="00B04CB2" w:rsidDel="00B04CB2">
          <w:rPr>
            <w:rFonts w:ascii="Graphik" w:eastAsia="Times New Roman" w:hAnsi="Graphik" w:cs="Segoe UI"/>
            <w:lang w:eastAsia="en-GB"/>
          </w:rPr>
          <w:delText>.</w:delText>
        </w:r>
        <w:r w:rsidRPr="00B04CB2" w:rsidDel="00B04CB2">
          <w:rPr>
            <w:rFonts w:ascii="Graphik" w:eastAsia="Times New Roman" w:hAnsi="Graphik" w:cs="Segoe UI"/>
            <w:lang w:eastAsia="en-GB"/>
          </w:rPr>
          <w:delText xml:space="preserve"> </w:delText>
        </w:r>
        <w:r w:rsidR="4CDBF623" w:rsidRPr="00B04CB2" w:rsidDel="00B04CB2">
          <w:rPr>
            <w:rFonts w:ascii="Graphik" w:eastAsia="Times New Roman" w:hAnsi="Graphik" w:cs="Segoe UI"/>
            <w:lang w:eastAsia="en-GB"/>
          </w:rPr>
          <w:delText xml:space="preserve">Heavy </w:delText>
        </w:r>
        <w:r w:rsidR="689A1A14" w:rsidRPr="00B04CB2" w:rsidDel="00B04CB2">
          <w:rPr>
            <w:rFonts w:ascii="Graphik" w:eastAsia="Times New Roman" w:hAnsi="Graphik" w:cs="Segoe UI"/>
            <w:lang w:eastAsia="en-GB"/>
          </w:rPr>
          <w:delText>processing</w:delText>
        </w:r>
        <w:r w:rsidR="4CDBF623" w:rsidRPr="00B04CB2" w:rsidDel="00B04CB2">
          <w:rPr>
            <w:rFonts w:ascii="Graphik" w:eastAsia="Times New Roman" w:hAnsi="Graphik" w:cs="Segoe UI"/>
            <w:lang w:eastAsia="en-GB"/>
          </w:rPr>
          <w:delText xml:space="preserve"> loads</w:delText>
        </w:r>
        <w:r w:rsidR="0D04D9DC" w:rsidRPr="00B04CB2" w:rsidDel="00B04CB2">
          <w:rPr>
            <w:rFonts w:ascii="Graphik" w:eastAsia="Times New Roman" w:hAnsi="Graphik" w:cs="Segoe UI"/>
            <w:lang w:eastAsia="en-GB"/>
          </w:rPr>
          <w:delText xml:space="preserve"> can break</w:delText>
        </w:r>
        <w:r w:rsidRPr="00B04CB2" w:rsidDel="00B04CB2">
          <w:rPr>
            <w:rFonts w:ascii="Graphik" w:eastAsia="Times New Roman" w:hAnsi="Graphik" w:cs="Segoe UI"/>
            <w:lang w:eastAsia="en-GB"/>
          </w:rPr>
          <w:delText xml:space="preserve"> or caus</w:delText>
        </w:r>
        <w:r w:rsidR="13EF90EE" w:rsidRPr="00B04CB2" w:rsidDel="00B04CB2">
          <w:rPr>
            <w:rFonts w:ascii="Graphik" w:eastAsia="Times New Roman" w:hAnsi="Graphik" w:cs="Segoe UI"/>
            <w:lang w:eastAsia="en-GB"/>
          </w:rPr>
          <w:delText>e</w:delText>
        </w:r>
        <w:r w:rsidRPr="00B04CB2" w:rsidDel="00B04CB2">
          <w:rPr>
            <w:rFonts w:ascii="Graphik" w:eastAsia="Times New Roman" w:hAnsi="Graphik" w:cs="Segoe UI"/>
            <w:lang w:eastAsia="en-GB"/>
          </w:rPr>
          <w:delText xml:space="preserve"> performance issues </w:delText>
        </w:r>
        <w:r w:rsidR="3C5090EC" w:rsidRPr="00B04CB2" w:rsidDel="00B04CB2">
          <w:rPr>
            <w:rFonts w:ascii="Graphik" w:eastAsia="Times New Roman" w:hAnsi="Graphik" w:cs="Segoe UI"/>
            <w:lang w:eastAsia="en-GB"/>
          </w:rPr>
          <w:delText>i</w:delText>
        </w:r>
        <w:r w:rsidRPr="00B04CB2" w:rsidDel="00B04CB2">
          <w:rPr>
            <w:rFonts w:ascii="Graphik" w:eastAsia="Times New Roman" w:hAnsi="Graphik" w:cs="Segoe UI"/>
            <w:lang w:eastAsia="en-GB"/>
          </w:rPr>
          <w:delText xml:space="preserve">n critical </w:delText>
        </w:r>
        <w:r w:rsidR="11E0FC99" w:rsidRPr="00B04CB2" w:rsidDel="00B04CB2">
          <w:rPr>
            <w:rFonts w:ascii="Graphik" w:eastAsia="Times New Roman" w:hAnsi="Graphik" w:cs="Segoe UI"/>
            <w:lang w:eastAsia="en-GB"/>
          </w:rPr>
          <w:delText>application components</w:delText>
        </w:r>
        <w:r w:rsidRPr="00B04CB2" w:rsidDel="00B04CB2">
          <w:rPr>
            <w:rFonts w:ascii="Graphik" w:eastAsia="Times New Roman" w:hAnsi="Graphik" w:cs="Segoe UI"/>
            <w:lang w:eastAsia="en-GB"/>
          </w:rPr>
          <w:delText xml:space="preserve">. </w:delText>
        </w:r>
        <w:r w:rsidR="1C863E89" w:rsidRPr="00B04CB2" w:rsidDel="00B04CB2">
          <w:rPr>
            <w:rFonts w:ascii="Graphik" w:eastAsia="Times New Roman" w:hAnsi="Graphik" w:cs="Segoe UI"/>
            <w:lang w:eastAsia="en-GB"/>
          </w:rPr>
          <w:delText>But m</w:delText>
        </w:r>
        <w:r w:rsidRPr="00B04CB2" w:rsidDel="00B04CB2">
          <w:rPr>
            <w:rFonts w:ascii="Graphik" w:eastAsia="Times New Roman" w:hAnsi="Graphik" w:cs="Segoe UI"/>
            <w:lang w:eastAsia="en-GB"/>
          </w:rPr>
          <w:delText>ost problems have been experienced before or have been identified in advance, with fixes well</w:delText>
        </w:r>
        <w:r w:rsidR="2250BBFA" w:rsidRPr="00B04CB2" w:rsidDel="00B04CB2">
          <w:rPr>
            <w:rFonts w:ascii="Graphik" w:eastAsia="Times New Roman" w:hAnsi="Graphik" w:cs="Segoe UI"/>
            <w:lang w:eastAsia="en-GB"/>
          </w:rPr>
          <w:delText>-</w:delText>
        </w:r>
        <w:r w:rsidRPr="00B04CB2" w:rsidDel="00B04CB2">
          <w:rPr>
            <w:rFonts w:ascii="Graphik" w:eastAsia="Times New Roman" w:hAnsi="Graphik" w:cs="Segoe UI"/>
            <w:lang w:eastAsia="en-GB"/>
          </w:rPr>
          <w:delText xml:space="preserve">documented for future use by clients, </w:delText>
        </w:r>
        <w:r w:rsidR="45F27BBE" w:rsidRPr="00B04CB2" w:rsidDel="00B04CB2">
          <w:rPr>
            <w:rFonts w:ascii="Graphik" w:eastAsia="Times New Roman" w:hAnsi="Graphik" w:cs="Segoe UI"/>
            <w:lang w:eastAsia="en-GB"/>
          </w:rPr>
          <w:delText>developers,</w:delText>
        </w:r>
        <w:r w:rsidRPr="00B04CB2" w:rsidDel="00B04CB2">
          <w:rPr>
            <w:rFonts w:ascii="Graphik" w:eastAsia="Times New Roman" w:hAnsi="Graphik" w:cs="Segoe UI"/>
            <w:lang w:eastAsia="en-GB"/>
          </w:rPr>
          <w:delText xml:space="preserve"> </w:delText>
        </w:r>
        <w:r w:rsidR="00F52A7F" w:rsidRPr="00B04CB2" w:rsidDel="00B04CB2">
          <w:rPr>
            <w:rFonts w:ascii="Graphik" w:eastAsia="Times New Roman" w:hAnsi="Graphik" w:cs="Segoe UI"/>
            <w:lang w:eastAsia="en-GB"/>
          </w:rPr>
          <w:delText>an</w:delText>
        </w:r>
        <w:r w:rsidRPr="00B04CB2" w:rsidDel="00B04CB2">
          <w:rPr>
            <w:rFonts w:ascii="Graphik" w:eastAsia="Times New Roman" w:hAnsi="Graphik" w:cs="Segoe UI"/>
            <w:lang w:eastAsia="en-GB"/>
          </w:rPr>
          <w:delText xml:space="preserve">d IT </w:delText>
        </w:r>
        <w:r w:rsidR="00F52A7F" w:rsidRPr="00B04CB2" w:rsidDel="00B04CB2">
          <w:rPr>
            <w:rFonts w:ascii="Graphik" w:eastAsia="Times New Roman" w:hAnsi="Graphik" w:cs="Segoe UI"/>
            <w:lang w:eastAsia="en-GB"/>
          </w:rPr>
          <w:delText>support</w:delText>
        </w:r>
        <w:r w:rsidRPr="00B04CB2" w:rsidDel="00B04CB2">
          <w:rPr>
            <w:rFonts w:ascii="Graphik" w:eastAsia="Times New Roman" w:hAnsi="Graphik" w:cs="Segoe UI"/>
            <w:lang w:eastAsia="en-GB"/>
          </w:rPr>
          <w:delText xml:space="preserve"> teams. </w:delText>
        </w:r>
      </w:del>
    </w:p>
    <w:p w14:paraId="3267F58F" w14:textId="181DE0EC" w:rsidR="008F25B9" w:rsidRPr="00B04CB2" w:rsidDel="00B04CB2" w:rsidRDefault="008F25B9" w:rsidP="478F5135">
      <w:pPr>
        <w:spacing w:before="100" w:beforeAutospacing="1" w:after="100" w:afterAutospacing="1"/>
        <w:rPr>
          <w:del w:id="44" w:author="Sobol, Melinda" w:date="2022-02-07T14:44:00Z"/>
          <w:rFonts w:ascii="Graphik" w:eastAsia="Times New Roman" w:hAnsi="Graphik" w:cs="Segoe UI"/>
          <w:lang w:eastAsia="en-GB"/>
        </w:rPr>
      </w:pPr>
    </w:p>
    <w:p w14:paraId="59BD4259" w14:textId="1B73C7FC" w:rsidR="008F25B9" w:rsidRPr="00B04CB2" w:rsidDel="00B04CB2" w:rsidRDefault="006A21F1" w:rsidP="478F5135">
      <w:pPr>
        <w:spacing w:before="100" w:beforeAutospacing="1" w:after="100" w:afterAutospacing="1"/>
        <w:rPr>
          <w:del w:id="45" w:author="Sobol, Melinda" w:date="2022-02-07T14:44:00Z"/>
          <w:rFonts w:ascii="Graphik" w:eastAsia="Times New Roman" w:hAnsi="Graphik" w:cs="Segoe UI"/>
          <w:lang w:eastAsia="en-GB"/>
        </w:rPr>
      </w:pPr>
      <w:del w:id="46" w:author="Sobol, Melinda" w:date="2022-02-07T14:44:00Z">
        <w:r w:rsidRPr="00B04CB2" w:rsidDel="00B04CB2">
          <w:rPr>
            <w:rFonts w:ascii="Graphik" w:eastAsia="Times New Roman" w:hAnsi="Graphik" w:cs="Segoe UI"/>
            <w:lang w:eastAsia="en-GB"/>
          </w:rPr>
          <w:delText>However, these fixes and associated triaging details are often documented in Word (or similar) documents</w:delText>
        </w:r>
        <w:r w:rsidR="0AF0BC16" w:rsidRPr="00B04CB2" w:rsidDel="00B04CB2">
          <w:rPr>
            <w:rFonts w:ascii="Graphik" w:eastAsia="Times New Roman" w:hAnsi="Graphik" w:cs="Segoe UI"/>
            <w:lang w:eastAsia="en-GB"/>
          </w:rPr>
          <w:delText>. W</w:delText>
        </w:r>
        <w:r w:rsidRPr="00B04CB2" w:rsidDel="00B04CB2">
          <w:rPr>
            <w:rFonts w:ascii="Graphik" w:eastAsia="Times New Roman" w:hAnsi="Graphik" w:cs="Segoe UI"/>
            <w:lang w:eastAsia="en-GB"/>
          </w:rPr>
          <w:delText xml:space="preserve">hile this may be sufficient for </w:delText>
        </w:r>
        <w:r w:rsidR="0FDE3B01" w:rsidRPr="00B04CB2" w:rsidDel="00B04CB2">
          <w:rPr>
            <w:rFonts w:ascii="Graphik" w:eastAsia="Times New Roman" w:hAnsi="Graphik" w:cs="Segoe UI"/>
            <w:lang w:eastAsia="en-GB"/>
          </w:rPr>
          <w:delText>some smaller</w:delText>
        </w:r>
        <w:r w:rsidRPr="00B04CB2" w:rsidDel="00B04CB2">
          <w:rPr>
            <w:rFonts w:ascii="Graphik" w:eastAsia="Times New Roman" w:hAnsi="Graphik" w:cs="Segoe UI"/>
            <w:lang w:eastAsia="en-GB"/>
          </w:rPr>
          <w:delText xml:space="preserve"> troubleshooting scenarios, it quickly becomes unwieldy at scale</w:delText>
        </w:r>
        <w:r w:rsidR="655FB255" w:rsidRPr="00B04CB2" w:rsidDel="00B04CB2">
          <w:rPr>
            <w:rFonts w:ascii="Graphik" w:eastAsia="Times New Roman" w:hAnsi="Graphik" w:cs="Segoe UI"/>
            <w:lang w:eastAsia="en-GB"/>
          </w:rPr>
          <w:delText xml:space="preserve">. For example, </w:delText>
        </w:r>
        <w:r w:rsidR="5375AF74" w:rsidRPr="00B04CB2" w:rsidDel="00B04CB2">
          <w:rPr>
            <w:rFonts w:ascii="Graphik" w:eastAsia="Times New Roman" w:hAnsi="Graphik" w:cs="Segoe UI"/>
            <w:lang w:eastAsia="en-GB"/>
          </w:rPr>
          <w:delText>o</w:delText>
        </w:r>
        <w:r w:rsidRPr="00B04CB2" w:rsidDel="00B04CB2">
          <w:rPr>
            <w:rFonts w:ascii="Graphik" w:eastAsia="Times New Roman" w:hAnsi="Graphik" w:cs="Segoe UI"/>
            <w:lang w:eastAsia="en-GB"/>
          </w:rPr>
          <w:delText>ur</w:delText>
        </w:r>
        <w:r w:rsidR="64F0E9AB" w:rsidRPr="00B04CB2" w:rsidDel="00B04CB2">
          <w:rPr>
            <w:rFonts w:ascii="Graphik" w:eastAsia="Times New Roman" w:hAnsi="Graphik" w:cs="Segoe UI"/>
            <w:lang w:eastAsia="en-GB"/>
          </w:rPr>
          <w:delText xml:space="preserve"> Stack application team’s current environment triage</w:delText>
        </w:r>
        <w:r w:rsidRPr="00B04CB2" w:rsidDel="00B04CB2">
          <w:rPr>
            <w:rFonts w:ascii="Graphik" w:eastAsia="Times New Roman" w:hAnsi="Graphik" w:cs="Segoe UI"/>
            <w:lang w:eastAsia="en-GB"/>
          </w:rPr>
          <w:delText xml:space="preserve"> document </w:delText>
        </w:r>
        <w:r w:rsidR="54658474" w:rsidRPr="00B04CB2" w:rsidDel="00B04CB2">
          <w:rPr>
            <w:rFonts w:ascii="Graphik" w:eastAsia="Times New Roman" w:hAnsi="Graphik" w:cs="Segoe UI"/>
            <w:lang w:eastAsia="en-GB"/>
          </w:rPr>
          <w:delText>stretches to</w:delText>
        </w:r>
        <w:r w:rsidRPr="00B04CB2" w:rsidDel="00B04CB2">
          <w:rPr>
            <w:rFonts w:ascii="Graphik" w:eastAsia="Times New Roman" w:hAnsi="Graphik" w:cs="Segoe UI"/>
            <w:lang w:eastAsia="en-GB"/>
          </w:rPr>
          <w:delText xml:space="preserve"> over 250 pages</w:delText>
        </w:r>
        <w:r w:rsidR="0E285CD8" w:rsidRPr="00B04CB2" w:rsidDel="00B04CB2">
          <w:rPr>
            <w:rFonts w:ascii="Graphik" w:eastAsia="Times New Roman" w:hAnsi="Graphik" w:cs="Segoe UI"/>
            <w:lang w:eastAsia="en-GB"/>
          </w:rPr>
          <w:delText>!</w:delText>
        </w:r>
        <w:r w:rsidRPr="00B04CB2" w:rsidDel="00B04CB2">
          <w:rPr>
            <w:rFonts w:ascii="Graphik" w:eastAsia="Times New Roman" w:hAnsi="Graphik" w:cs="Segoe UI"/>
            <w:lang w:eastAsia="en-GB"/>
          </w:rPr>
          <w:delText xml:space="preserve"> </w:delText>
        </w:r>
        <w:r w:rsidR="6CB28531" w:rsidRPr="00B04CB2" w:rsidDel="00B04CB2">
          <w:rPr>
            <w:rFonts w:ascii="Graphik" w:eastAsia="Times New Roman" w:hAnsi="Graphik" w:cs="Segoe UI"/>
            <w:lang w:eastAsia="en-GB"/>
          </w:rPr>
          <w:delText>T</w:delText>
        </w:r>
        <w:r w:rsidR="00F611C4" w:rsidRPr="00B04CB2" w:rsidDel="00B04CB2">
          <w:rPr>
            <w:rFonts w:ascii="Graphik" w:eastAsia="Times New Roman" w:hAnsi="Graphik" w:cs="Segoe UI"/>
            <w:lang w:eastAsia="en-GB"/>
          </w:rPr>
          <w:delText xml:space="preserve">o make matters worse, the document </w:delText>
        </w:r>
        <w:r w:rsidR="4E832032" w:rsidRPr="00B04CB2" w:rsidDel="00B04CB2">
          <w:rPr>
            <w:rFonts w:ascii="Graphik" w:eastAsia="Times New Roman" w:hAnsi="Graphik" w:cs="Segoe UI"/>
            <w:lang w:eastAsia="en-GB"/>
          </w:rPr>
          <w:delText>i</w:delText>
        </w:r>
        <w:r w:rsidR="00F611C4" w:rsidRPr="00B04CB2" w:rsidDel="00B04CB2">
          <w:rPr>
            <w:rFonts w:ascii="Graphik" w:eastAsia="Times New Roman" w:hAnsi="Graphik" w:cs="Segoe UI"/>
            <w:lang w:eastAsia="en-GB"/>
          </w:rPr>
          <w:delText>s filled with many screenshots of code, error messages and other terminal output</w:delText>
        </w:r>
        <w:r w:rsidR="63F696DF" w:rsidRPr="00B04CB2" w:rsidDel="00B04CB2">
          <w:rPr>
            <w:rFonts w:ascii="Graphik" w:eastAsia="Times New Roman" w:hAnsi="Graphik" w:cs="Segoe UI"/>
            <w:lang w:eastAsia="en-GB"/>
          </w:rPr>
          <w:delText>. These contain useful information, but</w:delText>
        </w:r>
        <w:r w:rsidR="00F611C4" w:rsidRPr="00B04CB2" w:rsidDel="00B04CB2">
          <w:rPr>
            <w:rFonts w:ascii="Graphik" w:eastAsia="Times New Roman" w:hAnsi="Graphik" w:cs="Segoe UI"/>
            <w:lang w:eastAsia="en-GB"/>
          </w:rPr>
          <w:delText xml:space="preserve"> </w:delText>
        </w:r>
        <w:r w:rsidR="19CCF20E" w:rsidRPr="00B04CB2" w:rsidDel="00B04CB2">
          <w:rPr>
            <w:rFonts w:ascii="Graphik" w:eastAsia="Times New Roman" w:hAnsi="Graphik" w:cs="Segoe UI"/>
            <w:lang w:eastAsia="en-GB"/>
          </w:rPr>
          <w:delText>cannot</w:delText>
        </w:r>
        <w:r w:rsidR="00F611C4" w:rsidRPr="00B04CB2" w:rsidDel="00B04CB2">
          <w:rPr>
            <w:rFonts w:ascii="Graphik" w:eastAsia="Times New Roman" w:hAnsi="Graphik" w:cs="Segoe UI"/>
            <w:lang w:eastAsia="en-GB"/>
          </w:rPr>
          <w:delText xml:space="preserve"> be searched </w:delText>
        </w:r>
        <w:r w:rsidR="0015572D" w:rsidRPr="00B04CB2" w:rsidDel="00B04CB2">
          <w:rPr>
            <w:rFonts w:ascii="Graphik" w:eastAsia="Times New Roman" w:hAnsi="Graphik" w:cs="Segoe UI"/>
            <w:lang w:eastAsia="en-GB"/>
          </w:rPr>
          <w:delText>efficiently</w:delText>
        </w:r>
        <w:r w:rsidR="30725840" w:rsidRPr="00B04CB2" w:rsidDel="00B04CB2">
          <w:rPr>
            <w:rFonts w:ascii="Graphik" w:eastAsia="Times New Roman" w:hAnsi="Graphik" w:cs="Segoe UI"/>
            <w:lang w:eastAsia="en-GB"/>
          </w:rPr>
          <w:delText>. This ca</w:delText>
        </w:r>
        <w:r w:rsidR="003D4231" w:rsidRPr="00B04CB2" w:rsidDel="00B04CB2">
          <w:rPr>
            <w:rFonts w:ascii="Graphik" w:eastAsia="Times New Roman" w:hAnsi="Graphik" w:cs="Segoe UI"/>
            <w:lang w:eastAsia="en-GB"/>
          </w:rPr>
          <w:delText>n</w:delText>
        </w:r>
        <w:r w:rsidR="30725840" w:rsidRPr="00B04CB2" w:rsidDel="00B04CB2">
          <w:rPr>
            <w:rFonts w:ascii="Graphik" w:eastAsia="Times New Roman" w:hAnsi="Graphik" w:cs="Segoe UI"/>
            <w:lang w:eastAsia="en-GB"/>
          </w:rPr>
          <w:delText xml:space="preserve"> slow down</w:delText>
        </w:r>
        <w:r w:rsidR="003D4231" w:rsidRPr="00B04CB2" w:rsidDel="00B04CB2">
          <w:rPr>
            <w:rFonts w:ascii="Graphik" w:eastAsia="Times New Roman" w:hAnsi="Graphik" w:cs="Segoe UI"/>
            <w:lang w:eastAsia="en-GB"/>
          </w:rPr>
          <w:delText xml:space="preserve"> anyone looking for a fix to a problem</w:delText>
        </w:r>
        <w:r w:rsidR="00E700E1" w:rsidRPr="00B04CB2" w:rsidDel="00B04CB2">
          <w:rPr>
            <w:rFonts w:ascii="Graphik" w:eastAsia="Times New Roman" w:hAnsi="Graphik" w:cs="Segoe UI"/>
            <w:lang w:eastAsia="en-GB"/>
          </w:rPr>
          <w:delText xml:space="preserve">, </w:delText>
        </w:r>
        <w:r w:rsidR="3CB9438F" w:rsidRPr="00B04CB2" w:rsidDel="00B04CB2">
          <w:rPr>
            <w:rFonts w:ascii="Graphik" w:eastAsia="Times New Roman" w:hAnsi="Graphik" w:cs="Segoe UI"/>
            <w:lang w:eastAsia="en-GB"/>
          </w:rPr>
          <w:delText>resulting</w:delText>
        </w:r>
        <w:r w:rsidR="00E700E1" w:rsidRPr="00B04CB2" w:rsidDel="00B04CB2">
          <w:rPr>
            <w:rFonts w:ascii="Graphik" w:eastAsia="Times New Roman" w:hAnsi="Graphik" w:cs="Segoe UI"/>
            <w:lang w:eastAsia="en-GB"/>
          </w:rPr>
          <w:delText xml:space="preserve"> </w:delText>
        </w:r>
        <w:r w:rsidR="568F83C1" w:rsidRPr="00B04CB2" w:rsidDel="00B04CB2">
          <w:rPr>
            <w:rFonts w:ascii="Graphik" w:eastAsia="Times New Roman" w:hAnsi="Graphik" w:cs="Segoe UI"/>
            <w:lang w:eastAsia="en-GB"/>
          </w:rPr>
          <w:delText>i</w:delText>
        </w:r>
        <w:r w:rsidR="00E700E1" w:rsidRPr="00B04CB2" w:rsidDel="00B04CB2">
          <w:rPr>
            <w:rFonts w:ascii="Graphik" w:eastAsia="Times New Roman" w:hAnsi="Graphik" w:cs="Segoe UI"/>
            <w:lang w:eastAsia="en-GB"/>
          </w:rPr>
          <w:delText xml:space="preserve">n extended server downtime. </w:delText>
        </w:r>
      </w:del>
    </w:p>
    <w:p w14:paraId="0EC5F23A" w14:textId="43CBBD14" w:rsidR="008F25B9" w:rsidRPr="00B04CB2" w:rsidDel="00B04CB2" w:rsidRDefault="008F25B9" w:rsidP="478F5135">
      <w:pPr>
        <w:spacing w:before="100" w:beforeAutospacing="1" w:after="100" w:afterAutospacing="1"/>
        <w:rPr>
          <w:del w:id="47" w:author="Sobol, Melinda" w:date="2022-02-07T14:44:00Z"/>
          <w:rFonts w:ascii="Graphik" w:eastAsia="Times New Roman" w:hAnsi="Graphik" w:cs="Segoe UI"/>
          <w:lang w:eastAsia="en-GB"/>
        </w:rPr>
      </w:pPr>
    </w:p>
    <w:p w14:paraId="1C9DA728" w14:textId="21CC5885" w:rsidR="008F25B9" w:rsidRPr="00B04CB2" w:rsidDel="00B04CB2" w:rsidRDefault="33E2A5F2" w:rsidP="6F3DD746">
      <w:pPr>
        <w:spacing w:before="100" w:beforeAutospacing="1" w:after="100" w:afterAutospacing="1"/>
        <w:rPr>
          <w:del w:id="48" w:author="Sobol, Melinda" w:date="2022-02-07T14:44:00Z"/>
          <w:rFonts w:ascii="Graphik" w:eastAsia="Times New Roman" w:hAnsi="Graphik" w:cs="Segoe UI"/>
          <w:lang w:eastAsia="en-GB"/>
        </w:rPr>
      </w:pPr>
      <w:del w:id="49" w:author="Sobol, Melinda" w:date="2022-02-07T14:44:00Z">
        <w:r w:rsidRPr="00B04CB2" w:rsidDel="00B04CB2">
          <w:rPr>
            <w:rFonts w:ascii="Graphik" w:eastAsia="Times New Roman" w:hAnsi="Graphik" w:cs="Segoe UI"/>
            <w:lang w:eastAsia="en-GB"/>
          </w:rPr>
          <w:delText>While</w:delText>
        </w:r>
        <w:r w:rsidR="00055224" w:rsidRPr="00B04CB2" w:rsidDel="00B04CB2">
          <w:rPr>
            <w:rFonts w:ascii="Graphik" w:eastAsia="Times New Roman" w:hAnsi="Graphik" w:cs="Segoe UI"/>
            <w:lang w:eastAsia="en-GB"/>
          </w:rPr>
          <w:delText xml:space="preserve"> </w:delText>
        </w:r>
        <w:r w:rsidR="188BB544" w:rsidRPr="00B04CB2" w:rsidDel="00B04CB2">
          <w:rPr>
            <w:rFonts w:ascii="Graphik" w:eastAsia="Times New Roman" w:hAnsi="Graphik" w:cs="Segoe UI"/>
            <w:lang w:eastAsia="en-GB"/>
          </w:rPr>
          <w:delText>screenshots could be transcribed</w:delText>
        </w:r>
        <w:r w:rsidR="00055224" w:rsidRPr="00B04CB2" w:rsidDel="00B04CB2">
          <w:rPr>
            <w:rFonts w:ascii="Graphik" w:eastAsia="Times New Roman" w:hAnsi="Graphik" w:cs="Segoe UI"/>
            <w:lang w:eastAsia="en-GB"/>
          </w:rPr>
          <w:delText xml:space="preserve"> to make documentation</w:delText>
        </w:r>
        <w:r w:rsidR="0F1FDCDA" w:rsidRPr="00B04CB2" w:rsidDel="00B04CB2">
          <w:rPr>
            <w:rFonts w:ascii="Graphik" w:eastAsia="Times New Roman" w:hAnsi="Graphik" w:cs="Segoe UI"/>
            <w:lang w:eastAsia="en-GB"/>
          </w:rPr>
          <w:delText xml:space="preserve"> more</w:delText>
        </w:r>
        <w:r w:rsidR="00055224" w:rsidRPr="00B04CB2" w:rsidDel="00B04CB2">
          <w:rPr>
            <w:rFonts w:ascii="Graphik" w:eastAsia="Times New Roman" w:hAnsi="Graphik" w:cs="Segoe UI"/>
            <w:lang w:eastAsia="en-GB"/>
          </w:rPr>
          <w:delText xml:space="preserve"> searchable</w:delText>
        </w:r>
        <w:r w:rsidR="00547BBE" w:rsidRPr="00B04CB2" w:rsidDel="00B04CB2">
          <w:rPr>
            <w:rFonts w:ascii="Graphik" w:eastAsia="Times New Roman" w:hAnsi="Graphik" w:cs="Segoe UI"/>
            <w:lang w:eastAsia="en-GB"/>
          </w:rPr>
          <w:delText xml:space="preserve">, </w:delText>
        </w:r>
        <w:r w:rsidR="7E065CF9" w:rsidRPr="00B04CB2" w:rsidDel="00B04CB2">
          <w:rPr>
            <w:rFonts w:ascii="Graphik" w:eastAsia="Times New Roman" w:hAnsi="Graphik" w:cs="Segoe UI"/>
            <w:lang w:eastAsia="en-GB"/>
          </w:rPr>
          <w:delText>this would</w:delText>
        </w:r>
        <w:r w:rsidR="00547BBE" w:rsidRPr="00B04CB2" w:rsidDel="00B04CB2">
          <w:rPr>
            <w:rFonts w:ascii="Graphik" w:eastAsia="Times New Roman" w:hAnsi="Graphik" w:cs="Segoe UI"/>
            <w:lang w:eastAsia="en-GB"/>
          </w:rPr>
          <w:delText xml:space="preserve"> </w:delText>
        </w:r>
        <w:r w:rsidR="00F3460A" w:rsidRPr="00B04CB2" w:rsidDel="00B04CB2">
          <w:rPr>
            <w:rFonts w:ascii="Graphik" w:eastAsia="Times New Roman" w:hAnsi="Graphik" w:cs="Segoe UI"/>
            <w:lang w:eastAsia="en-GB"/>
          </w:rPr>
          <w:delText xml:space="preserve">slow down development work by making </w:delText>
        </w:r>
        <w:r w:rsidR="0061639F" w:rsidRPr="00B04CB2" w:rsidDel="00B04CB2">
          <w:rPr>
            <w:rFonts w:ascii="Graphik" w:eastAsia="Times New Roman" w:hAnsi="Graphik" w:cs="Segoe UI"/>
            <w:lang w:eastAsia="en-GB"/>
          </w:rPr>
          <w:delText>developers</w:delText>
        </w:r>
        <w:r w:rsidR="00F3460A" w:rsidRPr="00B04CB2" w:rsidDel="00B04CB2">
          <w:rPr>
            <w:rFonts w:ascii="Graphik" w:eastAsia="Times New Roman" w:hAnsi="Graphik" w:cs="Segoe UI"/>
            <w:lang w:eastAsia="en-GB"/>
          </w:rPr>
          <w:delText xml:space="preserve"> spend more time on documentation</w:delText>
        </w:r>
        <w:r w:rsidR="00AD4C48" w:rsidRPr="00B04CB2" w:rsidDel="00B04CB2">
          <w:rPr>
            <w:rFonts w:ascii="Graphik" w:eastAsia="Times New Roman" w:hAnsi="Graphik" w:cs="Segoe UI"/>
            <w:lang w:eastAsia="en-GB"/>
          </w:rPr>
          <w:delText>.</w:delText>
        </w:r>
      </w:del>
    </w:p>
    <w:p w14:paraId="0BEB747A" w14:textId="2C6BF994" w:rsidR="478F5135" w:rsidRPr="00B04CB2" w:rsidDel="00765E69" w:rsidRDefault="478F5135" w:rsidP="478F5135">
      <w:pPr>
        <w:spacing w:beforeAutospacing="1" w:afterAutospacing="1"/>
        <w:rPr>
          <w:del w:id="50" w:author="Li, Val" w:date="2022-01-05T14:43:00Z"/>
          <w:rFonts w:ascii="Graphik" w:eastAsia="Times New Roman" w:hAnsi="Graphik" w:cs="Segoe UI"/>
          <w:lang w:eastAsia="en-GB"/>
        </w:rPr>
      </w:pPr>
    </w:p>
    <w:p w14:paraId="602ABC7A" w14:textId="004093E4" w:rsidR="008F25B9" w:rsidRPr="00B04CB2" w:rsidRDefault="008F25B9" w:rsidP="00BA79D0">
      <w:pPr>
        <w:spacing w:before="100" w:beforeAutospacing="1" w:after="100" w:afterAutospacing="1"/>
        <w:rPr>
          <w:rFonts w:ascii="Graphik" w:eastAsia="Times New Roman" w:hAnsi="Graphik" w:cs="Segoe UI"/>
          <w:lang w:eastAsia="en-GB"/>
        </w:rPr>
      </w:pPr>
      <w:del w:id="51" w:author="Sobol, Melinda" w:date="2022-02-07T14:44:00Z">
        <w:r w:rsidRPr="00B04CB2" w:rsidDel="00B04CB2">
          <w:rPr>
            <w:rFonts w:ascii="Graphik" w:eastAsia="Times New Roman" w:hAnsi="Graphik" w:cs="Segoe UI"/>
            <w:lang w:eastAsia="en-GB"/>
          </w:rPr>
          <w:delText>All this leads to a</w:delText>
        </w:r>
      </w:del>
      <w:ins w:id="52" w:author="Sobol, Melinda" w:date="2022-02-07T14:44:00Z">
        <w:r w:rsidR="00B04CB2">
          <w:rPr>
            <w:rFonts w:ascii="Graphik" w:eastAsia="Times New Roman" w:hAnsi="Graphik" w:cs="Segoe UI"/>
            <w:lang w:eastAsia="en-GB"/>
          </w:rPr>
          <w:t>Your role is to help s</w:t>
        </w:r>
      </w:ins>
      <w:ins w:id="53" w:author="Sobol, Melinda" w:date="2022-02-07T14:45:00Z">
        <w:r w:rsidR="00B04CB2">
          <w:rPr>
            <w:rFonts w:ascii="Graphik" w:eastAsia="Times New Roman" w:hAnsi="Graphik" w:cs="Segoe UI"/>
            <w:lang w:eastAsia="en-GB"/>
          </w:rPr>
          <w:t>olve this</w:t>
        </w:r>
      </w:ins>
      <w:r w:rsidRPr="00B04CB2">
        <w:rPr>
          <w:rFonts w:ascii="Graphik" w:eastAsia="Times New Roman" w:hAnsi="Graphik" w:cs="Segoe UI"/>
          <w:lang w:eastAsia="en-GB"/>
        </w:rPr>
        <w:t xml:space="preserve"> </w:t>
      </w:r>
      <w:del w:id="54" w:author="Sobol, Melinda" w:date="2022-02-07T14:45:00Z">
        <w:r w:rsidRPr="00B04CB2" w:rsidDel="00B04CB2">
          <w:rPr>
            <w:rFonts w:ascii="Graphik" w:eastAsia="Times New Roman" w:hAnsi="Graphik" w:cs="Segoe UI"/>
            <w:lang w:eastAsia="en-GB"/>
          </w:rPr>
          <w:delText xml:space="preserve">simple </w:delText>
        </w:r>
      </w:del>
      <w:r w:rsidRPr="00B04CB2">
        <w:rPr>
          <w:rFonts w:ascii="Graphik" w:eastAsia="Times New Roman" w:hAnsi="Graphik" w:cs="Segoe UI"/>
          <w:lang w:eastAsia="en-GB"/>
        </w:rPr>
        <w:t>question:</w:t>
      </w:r>
    </w:p>
    <w:p w14:paraId="63C95918" w14:textId="45525AAA" w:rsidR="478F5135" w:rsidRPr="00B04CB2" w:rsidDel="00765E69" w:rsidRDefault="478F5135" w:rsidP="478F5135">
      <w:pPr>
        <w:spacing w:beforeAutospacing="1" w:afterAutospacing="1"/>
        <w:rPr>
          <w:del w:id="55" w:author="Li, Val" w:date="2022-01-05T14:43:00Z"/>
          <w:rFonts w:ascii="Graphik" w:eastAsia="Times New Roman" w:hAnsi="Graphik" w:cs="Segoe UI"/>
          <w:i/>
          <w:iCs/>
          <w:lang w:eastAsia="en-GB"/>
        </w:rPr>
      </w:pPr>
    </w:p>
    <w:p w14:paraId="58C7303C" w14:textId="1842981A" w:rsidR="00311F4F" w:rsidRPr="00B04CB2" w:rsidRDefault="008F25B9" w:rsidP="478F5135">
      <w:pPr>
        <w:spacing w:beforeAutospacing="1" w:afterAutospacing="1"/>
        <w:rPr>
          <w:rFonts w:ascii="Graphik" w:eastAsia="Times New Roman" w:hAnsi="Graphik" w:cs="Segoe UI"/>
          <w:i/>
          <w:iCs/>
          <w:lang w:eastAsia="en-GB"/>
        </w:rPr>
      </w:pPr>
      <w:bookmarkStart w:id="56" w:name="OLE_LINK1"/>
      <w:r w:rsidRPr="00B04CB2">
        <w:rPr>
          <w:rFonts w:ascii="Graphik" w:eastAsia="Times New Roman" w:hAnsi="Graphik" w:cs="Segoe UI"/>
          <w:i/>
          <w:iCs/>
          <w:lang w:eastAsia="en-GB"/>
        </w:rPr>
        <w:t xml:space="preserve">How </w:t>
      </w:r>
      <w:r w:rsidR="00980632" w:rsidRPr="00B04CB2">
        <w:rPr>
          <w:rFonts w:ascii="Graphik" w:eastAsia="Times New Roman" w:hAnsi="Graphik" w:cs="Segoe UI"/>
          <w:i/>
          <w:iCs/>
          <w:lang w:eastAsia="en-GB"/>
        </w:rPr>
        <w:t xml:space="preserve">might </w:t>
      </w:r>
      <w:r w:rsidRPr="00B04CB2">
        <w:rPr>
          <w:rFonts w:ascii="Graphik" w:eastAsia="Times New Roman" w:hAnsi="Graphik" w:cs="Segoe UI"/>
          <w:i/>
          <w:iCs/>
          <w:lang w:eastAsia="en-GB"/>
        </w:rPr>
        <w:t xml:space="preserve">we </w:t>
      </w:r>
      <w:r w:rsidR="003657BA" w:rsidRPr="00B04CB2">
        <w:rPr>
          <w:rFonts w:ascii="Graphik" w:eastAsia="Times New Roman" w:hAnsi="Graphik" w:cs="Segoe UI"/>
          <w:i/>
          <w:iCs/>
          <w:lang w:eastAsia="en-GB"/>
        </w:rPr>
        <w:t xml:space="preserve">streamline </w:t>
      </w:r>
      <w:r w:rsidRPr="00B04CB2">
        <w:rPr>
          <w:rFonts w:ascii="Graphik" w:eastAsia="Times New Roman" w:hAnsi="Graphik" w:cs="Segoe UI"/>
          <w:i/>
          <w:iCs/>
          <w:lang w:eastAsia="en-GB"/>
        </w:rPr>
        <w:t xml:space="preserve">the </w:t>
      </w:r>
      <w:r w:rsidR="00796644" w:rsidRPr="00B04CB2">
        <w:rPr>
          <w:rFonts w:ascii="Graphik" w:eastAsia="Times New Roman" w:hAnsi="Graphik" w:cs="Segoe UI"/>
          <w:i/>
          <w:iCs/>
          <w:lang w:eastAsia="en-GB"/>
        </w:rPr>
        <w:t xml:space="preserve">experience of </w:t>
      </w:r>
      <w:r w:rsidR="003657BA" w:rsidRPr="00B04CB2">
        <w:rPr>
          <w:rFonts w:ascii="Graphik" w:eastAsia="Times New Roman" w:hAnsi="Graphik" w:cs="Segoe UI"/>
          <w:i/>
          <w:iCs/>
          <w:lang w:eastAsia="en-GB"/>
        </w:rPr>
        <w:t xml:space="preserve">searching </w:t>
      </w:r>
      <w:del w:id="57" w:author="Sobol, Melinda" w:date="2022-02-07T14:50:00Z">
        <w:r w:rsidR="476F8AE9" w:rsidRPr="00B04CB2" w:rsidDel="00730D5D">
          <w:rPr>
            <w:rFonts w:ascii="Graphik" w:eastAsia="Times New Roman" w:hAnsi="Graphik" w:cs="Segoe UI"/>
            <w:i/>
            <w:iCs/>
            <w:lang w:eastAsia="en-GB"/>
          </w:rPr>
          <w:delText xml:space="preserve">the </w:delText>
        </w:r>
        <w:r w:rsidR="0093379B" w:rsidRPr="00B04CB2" w:rsidDel="00730D5D">
          <w:rPr>
            <w:rFonts w:ascii="Graphik" w:eastAsia="Times New Roman" w:hAnsi="Graphik" w:cs="Segoe UI"/>
            <w:i/>
            <w:iCs/>
            <w:lang w:eastAsia="en-GB"/>
          </w:rPr>
          <w:delText>documentation</w:delText>
        </w:r>
      </w:del>
      <w:ins w:id="58" w:author="Sobol, Melinda" w:date="2022-02-07T14:50:00Z">
        <w:r w:rsidR="00730D5D">
          <w:rPr>
            <w:rFonts w:ascii="Graphik" w:eastAsia="Times New Roman" w:hAnsi="Graphik" w:cs="Segoe UI"/>
            <w:i/>
            <w:iCs/>
            <w:lang w:eastAsia="en-GB"/>
          </w:rPr>
          <w:t>our portal whilst showcasing the innovative cap</w:t>
        </w:r>
      </w:ins>
      <w:ins w:id="59" w:author="Sobol, Melinda" w:date="2022-02-07T14:51:00Z">
        <w:r w:rsidR="00730D5D">
          <w:rPr>
            <w:rFonts w:ascii="Graphik" w:eastAsia="Times New Roman" w:hAnsi="Graphik" w:cs="Segoe UI"/>
            <w:i/>
            <w:iCs/>
            <w:lang w:eastAsia="en-GB"/>
          </w:rPr>
          <w:t>abilities</w:t>
        </w:r>
      </w:ins>
      <w:r w:rsidRPr="00B04CB2">
        <w:rPr>
          <w:rFonts w:ascii="Graphik" w:eastAsia="Times New Roman" w:hAnsi="Graphik" w:cs="Segoe UI"/>
          <w:i/>
          <w:iCs/>
          <w:lang w:eastAsia="en-GB"/>
        </w:rPr>
        <w:t xml:space="preserve"> </w:t>
      </w:r>
      <w:r w:rsidR="50CCD83F" w:rsidRPr="00B04CB2">
        <w:rPr>
          <w:rFonts w:ascii="Graphik" w:eastAsia="Times New Roman" w:hAnsi="Graphik" w:cs="Segoe UI"/>
          <w:i/>
          <w:iCs/>
          <w:lang w:eastAsia="en-GB"/>
        </w:rPr>
        <w:t xml:space="preserve">that our </w:t>
      </w:r>
      <w:del w:id="60" w:author="Sobol, Melinda" w:date="2022-02-07T14:51:00Z">
        <w:r w:rsidR="50CCD83F" w:rsidRPr="00B04CB2" w:rsidDel="00730D5D">
          <w:rPr>
            <w:rFonts w:ascii="Graphik" w:eastAsia="Times New Roman" w:hAnsi="Graphik" w:cs="Segoe UI"/>
            <w:i/>
            <w:iCs/>
            <w:lang w:eastAsia="en-GB"/>
          </w:rPr>
          <w:delText xml:space="preserve">development </w:delText>
        </w:r>
      </w:del>
      <w:r w:rsidR="50CCD83F" w:rsidRPr="00B04CB2">
        <w:rPr>
          <w:rFonts w:ascii="Graphik" w:eastAsia="Times New Roman" w:hAnsi="Graphik" w:cs="Segoe UI"/>
          <w:i/>
          <w:iCs/>
          <w:lang w:eastAsia="en-GB"/>
        </w:rPr>
        <w:t>teams create</w:t>
      </w:r>
      <w:r w:rsidRPr="00B04CB2">
        <w:rPr>
          <w:rFonts w:ascii="Graphik" w:eastAsia="Times New Roman" w:hAnsi="Graphik" w:cs="Segoe UI"/>
          <w:i/>
          <w:iCs/>
          <w:lang w:eastAsia="en-GB"/>
        </w:rPr>
        <w:t>?</w:t>
      </w:r>
    </w:p>
    <w:bookmarkEnd w:id="56"/>
    <w:p w14:paraId="77F61EA2" w14:textId="036CF292" w:rsidR="478F5135" w:rsidRPr="00B04CB2" w:rsidDel="00765E69" w:rsidRDefault="478F5135" w:rsidP="478F5135">
      <w:pPr>
        <w:spacing w:beforeAutospacing="1" w:afterAutospacing="1"/>
        <w:rPr>
          <w:del w:id="61" w:author="Li, Val" w:date="2022-01-05T14:43:00Z"/>
          <w:rFonts w:ascii="Graphik" w:eastAsia="Times New Roman" w:hAnsi="Graphik" w:cs="Segoe UI"/>
          <w:i/>
          <w:iCs/>
          <w:lang w:eastAsia="en-GB"/>
        </w:rPr>
      </w:pPr>
    </w:p>
    <w:p w14:paraId="1DB78053" w14:textId="3897FD84" w:rsidR="00E87A28" w:rsidRPr="00B04CB2" w:rsidRDefault="00E87A28" w:rsidP="7B459265">
      <w:pPr>
        <w:spacing w:before="100" w:beforeAutospacing="1" w:after="100" w:afterAutospacing="1"/>
        <w:rPr>
          <w:rFonts w:ascii="Graphik" w:eastAsia="Times New Roman" w:hAnsi="Graphik" w:cs="Segoe UI"/>
          <w:lang w:eastAsia="en-GB"/>
        </w:rPr>
      </w:pPr>
      <w:r w:rsidRPr="00B04CB2">
        <w:rPr>
          <w:rFonts w:ascii="Graphik" w:eastAsia="Times New Roman" w:hAnsi="Graphik" w:cs="Segoe UI"/>
          <w:b/>
          <w:bCs/>
          <w:lang w:eastAsia="en-GB"/>
        </w:rPr>
        <w:t>Business Value</w:t>
      </w:r>
      <w:r w:rsidR="00D356D3" w:rsidRPr="00B04CB2">
        <w:rPr>
          <w:rFonts w:ascii="Graphik" w:eastAsia="Times New Roman" w:hAnsi="Graphik" w:cs="Segoe UI"/>
          <w:b/>
          <w:bCs/>
          <w:lang w:eastAsia="en-GB"/>
        </w:rPr>
        <w:t xml:space="preserve"> – </w:t>
      </w:r>
      <w:r w:rsidR="7DE81E07" w:rsidRPr="0084167D">
        <w:rPr>
          <w:rFonts w:ascii="Graphik" w:eastAsia="Times New Roman" w:hAnsi="Graphik" w:cs="Segoe UI"/>
          <w:b/>
          <w:bCs/>
          <w:color w:val="A100FF" w:themeColor="accent1"/>
          <w:lang w:eastAsia="en-GB"/>
          <w:rPrChange w:id="62" w:author="Sobol, Melinda" w:date="2022-02-07T14:52:00Z">
            <w:rPr>
              <w:rFonts w:ascii="Graphik" w:eastAsia="Times New Roman" w:hAnsi="Graphik" w:cs="Segoe UI"/>
              <w:b/>
              <w:bCs/>
              <w:lang w:eastAsia="en-GB"/>
            </w:rPr>
          </w:rPrChange>
        </w:rPr>
        <w:t>T</w:t>
      </w:r>
      <w:r w:rsidR="00D356D3" w:rsidRPr="0084167D">
        <w:rPr>
          <w:rFonts w:ascii="Graphik" w:eastAsia="Times New Roman" w:hAnsi="Graphik" w:cs="Segoe UI"/>
          <w:b/>
          <w:bCs/>
          <w:color w:val="A100FF" w:themeColor="accent1"/>
          <w:lang w:eastAsia="en-GB"/>
          <w:rPrChange w:id="63" w:author="Sobol, Melinda" w:date="2022-02-07T14:52:00Z">
            <w:rPr>
              <w:rFonts w:ascii="Graphik" w:eastAsia="Times New Roman" w:hAnsi="Graphik" w:cs="Segoe UI"/>
              <w:b/>
              <w:bCs/>
              <w:lang w:eastAsia="en-GB"/>
            </w:rPr>
          </w:rPrChange>
        </w:rPr>
        <w:t xml:space="preserve">he </w:t>
      </w:r>
      <w:r w:rsidR="221C29E4" w:rsidRPr="0084167D">
        <w:rPr>
          <w:rFonts w:ascii="Graphik" w:eastAsia="Times New Roman" w:hAnsi="Graphik" w:cs="Segoe UI"/>
          <w:b/>
          <w:bCs/>
          <w:color w:val="A100FF" w:themeColor="accent1"/>
          <w:lang w:eastAsia="en-GB"/>
          <w:rPrChange w:id="64" w:author="Sobol, Melinda" w:date="2022-02-07T14:52:00Z">
            <w:rPr>
              <w:rFonts w:ascii="Graphik" w:eastAsia="Times New Roman" w:hAnsi="Graphik" w:cs="Segoe UI"/>
              <w:b/>
              <w:bCs/>
              <w:lang w:eastAsia="en-GB"/>
            </w:rPr>
          </w:rPrChange>
        </w:rPr>
        <w:t>A</w:t>
      </w:r>
      <w:r w:rsidR="00D356D3" w:rsidRPr="0084167D">
        <w:rPr>
          <w:rFonts w:ascii="Graphik" w:eastAsia="Times New Roman" w:hAnsi="Graphik" w:cs="Segoe UI"/>
          <w:b/>
          <w:bCs/>
          <w:color w:val="A100FF" w:themeColor="accent1"/>
          <w:lang w:eastAsia="en-GB"/>
          <w:rPrChange w:id="65" w:author="Sobol, Melinda" w:date="2022-02-07T14:52:00Z">
            <w:rPr>
              <w:rFonts w:ascii="Graphik" w:eastAsia="Times New Roman" w:hAnsi="Graphik" w:cs="Segoe UI"/>
              <w:b/>
              <w:bCs/>
              <w:lang w:eastAsia="en-GB"/>
            </w:rPr>
          </w:rPrChange>
        </w:rPr>
        <w:t>pplication</w:t>
      </w:r>
    </w:p>
    <w:p w14:paraId="51D1E389" w14:textId="77777777" w:rsidR="00730D5D" w:rsidRDefault="00B04CB2" w:rsidP="478F5135">
      <w:pPr>
        <w:spacing w:beforeAutospacing="1" w:afterAutospacing="1"/>
        <w:rPr>
          <w:ins w:id="66" w:author="Sobol, Melinda" w:date="2022-02-07T14:51:00Z"/>
          <w:rFonts w:ascii="Graphik" w:eastAsia="Times New Roman" w:hAnsi="Graphik" w:cs="Segoe UI"/>
          <w:lang w:eastAsia="en-GB"/>
        </w:rPr>
      </w:pPr>
      <w:ins w:id="67" w:author="Sobol, Melinda" w:date="2022-02-07T14:45:00Z">
        <w:r w:rsidRPr="00B04CB2">
          <w:rPr>
            <w:rFonts w:ascii="Graphik" w:eastAsia="Times New Roman" w:hAnsi="Graphik" w:cs="Segoe UI"/>
            <w:lang w:eastAsia="en-GB"/>
          </w:rPr>
          <w:t xml:space="preserve">The portal is the central reference for all MyWizard assets and applications. Here, people can learn about our assets and what they can provide. A simpler, more intuitive interface allows them to learn about MyWizard assets easily and is more likely to convince them to use our applications. </w:t>
        </w:r>
      </w:ins>
    </w:p>
    <w:p w14:paraId="721A4851" w14:textId="086CD271" w:rsidR="003F307E" w:rsidRPr="00B04CB2" w:rsidDel="00B04CB2" w:rsidRDefault="00B04CB2" w:rsidP="00B04CB2">
      <w:pPr>
        <w:spacing w:before="100" w:beforeAutospacing="1" w:after="100" w:afterAutospacing="1"/>
        <w:rPr>
          <w:del w:id="68" w:author="Sobol, Melinda" w:date="2022-02-07T14:45:00Z"/>
          <w:rFonts w:ascii="Graphik" w:eastAsia="Times New Roman" w:hAnsi="Graphik" w:cs="Segoe UI"/>
          <w:lang w:eastAsia="en-GB"/>
        </w:rPr>
        <w:pPrChange w:id="69" w:author="Sobol, Melinda" w:date="2022-02-07T14:45:00Z">
          <w:pPr>
            <w:spacing w:beforeAutospacing="1" w:afterAutospacing="1"/>
          </w:pPr>
        </w:pPrChange>
      </w:pPr>
      <w:ins w:id="70" w:author="Sobol, Melinda" w:date="2022-02-07T14:45:00Z">
        <w:r w:rsidRPr="00B04CB2">
          <w:rPr>
            <w:rFonts w:ascii="Graphik" w:eastAsia="Times New Roman" w:hAnsi="Graphik" w:cs="Segoe UI"/>
            <w:lang w:eastAsia="en-GB"/>
          </w:rPr>
          <w:t>This will lead to more people using our assets, increasing our revenue and giving us more exposure.</w:t>
        </w:r>
      </w:ins>
      <w:commentRangeStart w:id="71"/>
      <w:del w:id="72" w:author="Sobol, Melinda" w:date="2022-02-07T14:45:00Z">
        <w:r w:rsidR="003F307E" w:rsidRPr="00B04CB2" w:rsidDel="00B04CB2">
          <w:rPr>
            <w:rFonts w:ascii="Graphik" w:eastAsia="Times New Roman" w:hAnsi="Graphik" w:cs="Segoe UI"/>
            <w:lang w:eastAsia="en-GB"/>
          </w:rPr>
          <w:delText xml:space="preserve">Let’s </w:delText>
        </w:r>
        <w:r w:rsidR="003D532A" w:rsidRPr="00B04CB2" w:rsidDel="00B04CB2">
          <w:rPr>
            <w:rFonts w:ascii="Graphik" w:eastAsia="Times New Roman" w:hAnsi="Graphik" w:cs="Segoe UI"/>
            <w:lang w:eastAsia="en-GB"/>
          </w:rPr>
          <w:delText>take</w:delText>
        </w:r>
        <w:r w:rsidR="00224445" w:rsidRPr="00B04CB2" w:rsidDel="00B04CB2">
          <w:rPr>
            <w:rFonts w:ascii="Graphik" w:eastAsia="Times New Roman" w:hAnsi="Graphik" w:cs="Segoe UI"/>
            <w:lang w:eastAsia="en-GB"/>
          </w:rPr>
          <w:delText xml:space="preserve"> the Stack team</w:delText>
        </w:r>
        <w:r w:rsidR="42CC07B4" w:rsidRPr="00B04CB2" w:rsidDel="00B04CB2">
          <w:rPr>
            <w:rFonts w:ascii="Graphik" w:eastAsia="Times New Roman" w:hAnsi="Graphik" w:cs="Segoe UI"/>
            <w:lang w:eastAsia="en-GB"/>
          </w:rPr>
          <w:delText>’</w:delText>
        </w:r>
        <w:r w:rsidR="00224445" w:rsidRPr="00B04CB2" w:rsidDel="00B04CB2">
          <w:rPr>
            <w:rFonts w:ascii="Graphik" w:eastAsia="Times New Roman" w:hAnsi="Graphik" w:cs="Segoe UI"/>
            <w:lang w:eastAsia="en-GB"/>
          </w:rPr>
          <w:delText>s environment triage d</w:delText>
        </w:r>
        <w:r w:rsidR="007840CF" w:rsidRPr="00B04CB2" w:rsidDel="00B04CB2">
          <w:rPr>
            <w:rFonts w:ascii="Graphik" w:eastAsia="Times New Roman" w:hAnsi="Graphik" w:cs="Segoe UI"/>
            <w:lang w:eastAsia="en-GB"/>
          </w:rPr>
          <w:delText>ocumentation</w:delText>
        </w:r>
        <w:r w:rsidR="002D490D" w:rsidRPr="00B04CB2" w:rsidDel="00B04CB2">
          <w:rPr>
            <w:rFonts w:ascii="Graphik" w:eastAsia="Times New Roman" w:hAnsi="Graphik" w:cs="Segoe UI"/>
            <w:lang w:eastAsia="en-GB"/>
          </w:rPr>
          <w:delText xml:space="preserve"> as an example</w:delText>
        </w:r>
        <w:r w:rsidR="003F307E" w:rsidRPr="00B04CB2" w:rsidDel="00B04CB2">
          <w:rPr>
            <w:rFonts w:ascii="Graphik" w:eastAsia="Times New Roman" w:hAnsi="Graphik" w:cs="Segoe UI"/>
            <w:lang w:eastAsia="en-GB"/>
          </w:rPr>
          <w:delText xml:space="preserve">. </w:delText>
        </w:r>
        <w:commentRangeEnd w:id="71"/>
        <w:r w:rsidR="0045683F" w:rsidRPr="00B04CB2" w:rsidDel="00B04CB2">
          <w:rPr>
            <w:rStyle w:val="CommentReference"/>
            <w:rFonts w:ascii="Graphik" w:hAnsi="Graphik"/>
            <w:rPrChange w:id="73" w:author="Sobol, Melinda" w:date="2022-02-07T14:42:00Z">
              <w:rPr>
                <w:rStyle w:val="CommentReference"/>
              </w:rPr>
            </w:rPrChange>
          </w:rPr>
          <w:commentReference w:id="71"/>
        </w:r>
        <w:r w:rsidR="003F307E" w:rsidRPr="00B04CB2" w:rsidDel="00B04CB2">
          <w:rPr>
            <w:rFonts w:ascii="Graphik" w:eastAsia="Times New Roman" w:hAnsi="Graphik" w:cs="Segoe UI"/>
            <w:lang w:eastAsia="en-GB"/>
          </w:rPr>
          <w:delText>It</w:delText>
        </w:r>
        <w:r w:rsidR="002D490D" w:rsidRPr="00B04CB2" w:rsidDel="00B04CB2">
          <w:rPr>
            <w:rFonts w:ascii="Graphik" w:eastAsia="Times New Roman" w:hAnsi="Graphik" w:cs="Segoe UI"/>
            <w:lang w:eastAsia="en-GB"/>
          </w:rPr>
          <w:delText xml:space="preserve"> serves as</w:delText>
        </w:r>
        <w:r w:rsidR="001C5E78" w:rsidRPr="00B04CB2" w:rsidDel="00B04CB2">
          <w:rPr>
            <w:rFonts w:ascii="Graphik" w:eastAsia="Times New Roman" w:hAnsi="Graphik" w:cs="Segoe UI"/>
            <w:lang w:eastAsia="en-GB"/>
          </w:rPr>
          <w:delText xml:space="preserve"> a tool t</w:delText>
        </w:r>
        <w:r w:rsidR="2C3E1777" w:rsidRPr="00B04CB2" w:rsidDel="00B04CB2">
          <w:rPr>
            <w:rFonts w:ascii="Graphik" w:eastAsia="Times New Roman" w:hAnsi="Graphik" w:cs="Segoe UI"/>
            <w:lang w:eastAsia="en-GB"/>
          </w:rPr>
          <w:delText>o help</w:delText>
        </w:r>
        <w:r w:rsidR="001C5E78" w:rsidRPr="00B04CB2" w:rsidDel="00B04CB2">
          <w:rPr>
            <w:rFonts w:ascii="Graphik" w:eastAsia="Times New Roman" w:hAnsi="Graphik" w:cs="Segoe UI"/>
            <w:lang w:eastAsia="en-GB"/>
          </w:rPr>
          <w:delText xml:space="preserve"> system support teams </w:delText>
        </w:r>
        <w:r w:rsidR="00276D53" w:rsidRPr="00B04CB2" w:rsidDel="00B04CB2">
          <w:rPr>
            <w:rFonts w:ascii="Graphik" w:eastAsia="Times New Roman" w:hAnsi="Graphik" w:cs="Segoe UI"/>
            <w:lang w:eastAsia="en-GB"/>
          </w:rPr>
          <w:delText>identify the</w:delText>
        </w:r>
        <w:r w:rsidR="00AF5994" w:rsidRPr="00B04CB2" w:rsidDel="00B04CB2">
          <w:rPr>
            <w:rFonts w:ascii="Graphik" w:eastAsia="Times New Roman" w:hAnsi="Graphik" w:cs="Segoe UI"/>
            <w:lang w:eastAsia="en-GB"/>
          </w:rPr>
          <w:delText xml:space="preserve"> root</w:delText>
        </w:r>
        <w:r w:rsidR="00276D53" w:rsidRPr="00B04CB2" w:rsidDel="00B04CB2">
          <w:rPr>
            <w:rFonts w:ascii="Graphik" w:eastAsia="Times New Roman" w:hAnsi="Graphik" w:cs="Segoe UI"/>
            <w:lang w:eastAsia="en-GB"/>
          </w:rPr>
          <w:delText xml:space="preserve"> cause of </w:delText>
        </w:r>
        <w:r w:rsidR="00AF5994" w:rsidRPr="00B04CB2" w:rsidDel="00B04CB2">
          <w:rPr>
            <w:rFonts w:ascii="Graphik" w:eastAsia="Times New Roman" w:hAnsi="Graphik" w:cs="Segoe UI"/>
            <w:lang w:eastAsia="en-GB"/>
          </w:rPr>
          <w:delText xml:space="preserve">an </w:delText>
        </w:r>
        <w:r w:rsidR="00276D53" w:rsidRPr="00B04CB2" w:rsidDel="00B04CB2">
          <w:rPr>
            <w:rFonts w:ascii="Graphik" w:eastAsia="Times New Roman" w:hAnsi="Graphik" w:cs="Segoe UI"/>
            <w:lang w:eastAsia="en-GB"/>
          </w:rPr>
          <w:delText xml:space="preserve">environment </w:delText>
        </w:r>
        <w:r w:rsidR="00AF5994" w:rsidRPr="00B04CB2" w:rsidDel="00B04CB2">
          <w:rPr>
            <w:rFonts w:ascii="Graphik" w:eastAsia="Times New Roman" w:hAnsi="Graphik" w:cs="Segoe UI"/>
            <w:lang w:eastAsia="en-GB"/>
          </w:rPr>
          <w:delText xml:space="preserve">issue and </w:delText>
        </w:r>
        <w:r w:rsidR="15D57FA7" w:rsidRPr="00B04CB2" w:rsidDel="00B04CB2">
          <w:rPr>
            <w:rFonts w:ascii="Graphik" w:eastAsia="Times New Roman" w:hAnsi="Graphik" w:cs="Segoe UI"/>
            <w:lang w:eastAsia="en-GB"/>
          </w:rPr>
          <w:delText>show</w:delText>
        </w:r>
        <w:r w:rsidR="00AF5994" w:rsidRPr="00B04CB2" w:rsidDel="00B04CB2">
          <w:rPr>
            <w:rFonts w:ascii="Graphik" w:eastAsia="Times New Roman" w:hAnsi="Graphik" w:cs="Segoe UI"/>
            <w:lang w:eastAsia="en-GB"/>
          </w:rPr>
          <w:delText xml:space="preserve"> them known steps </w:delText>
        </w:r>
        <w:r w:rsidR="00495C76" w:rsidRPr="00B04CB2" w:rsidDel="00B04CB2">
          <w:rPr>
            <w:rFonts w:ascii="Graphik" w:eastAsia="Times New Roman" w:hAnsi="Graphik" w:cs="Segoe UI"/>
            <w:lang w:eastAsia="en-GB"/>
          </w:rPr>
          <w:delText>to rec</w:delText>
        </w:r>
        <w:r w:rsidR="00A31C8D" w:rsidRPr="00B04CB2" w:rsidDel="00B04CB2">
          <w:rPr>
            <w:rFonts w:ascii="Graphik" w:eastAsia="Times New Roman" w:hAnsi="Graphik" w:cs="Segoe UI"/>
            <w:lang w:eastAsia="en-GB"/>
          </w:rPr>
          <w:delText>tify it</w:delText>
        </w:r>
        <w:r w:rsidR="00E1418B" w:rsidRPr="00B04CB2" w:rsidDel="00B04CB2">
          <w:rPr>
            <w:rFonts w:ascii="Graphik" w:eastAsia="Times New Roman" w:hAnsi="Graphik" w:cs="Segoe UI"/>
            <w:lang w:eastAsia="en-GB"/>
          </w:rPr>
          <w:delText xml:space="preserve">. </w:delText>
        </w:r>
        <w:r w:rsidR="12E888FC" w:rsidRPr="00B04CB2" w:rsidDel="00B04CB2">
          <w:rPr>
            <w:rFonts w:ascii="Graphik" w:eastAsia="Times New Roman" w:hAnsi="Graphik" w:cs="Segoe UI"/>
            <w:lang w:eastAsia="en-GB"/>
          </w:rPr>
          <w:delText xml:space="preserve">As such, improving the experience of using this documentation </w:delText>
        </w:r>
        <w:r w:rsidR="518D6E2D" w:rsidRPr="00B04CB2" w:rsidDel="00B04CB2">
          <w:rPr>
            <w:rFonts w:ascii="Graphik" w:eastAsia="Times New Roman" w:hAnsi="Graphik" w:cs="Segoe UI"/>
            <w:lang w:eastAsia="en-GB"/>
          </w:rPr>
          <w:delText>by enabling the r</w:delText>
        </w:r>
        <w:r w:rsidR="7D82C254" w:rsidRPr="00B04CB2" w:rsidDel="00B04CB2">
          <w:rPr>
            <w:rFonts w:ascii="Graphik" w:eastAsia="Times New Roman" w:hAnsi="Graphik" w:cs="Segoe UI"/>
            <w:lang w:eastAsia="en-GB"/>
          </w:rPr>
          <w:delText xml:space="preserve">apid </w:delText>
        </w:r>
        <w:r w:rsidR="12E888FC" w:rsidRPr="00B04CB2" w:rsidDel="00B04CB2">
          <w:rPr>
            <w:rFonts w:ascii="Graphik" w:eastAsia="Times New Roman" w:hAnsi="Graphik" w:cs="Segoe UI"/>
            <w:lang w:eastAsia="en-GB"/>
          </w:rPr>
          <w:delText xml:space="preserve">search </w:delText>
        </w:r>
        <w:r w:rsidR="7D2E4BEE" w:rsidRPr="00B04CB2" w:rsidDel="00B04CB2">
          <w:rPr>
            <w:rFonts w:ascii="Graphik" w:eastAsia="Times New Roman" w:hAnsi="Graphik" w:cs="Segoe UI"/>
            <w:lang w:eastAsia="en-GB"/>
          </w:rPr>
          <w:delText xml:space="preserve">of </w:delText>
        </w:r>
        <w:r w:rsidR="12E888FC" w:rsidRPr="00B04CB2" w:rsidDel="00B04CB2">
          <w:rPr>
            <w:rFonts w:ascii="Graphik" w:eastAsia="Times New Roman" w:hAnsi="Graphik" w:cs="Segoe UI"/>
            <w:lang w:eastAsia="en-GB"/>
          </w:rPr>
          <w:delText xml:space="preserve">previously unsearchable </w:delText>
        </w:r>
        <w:r w:rsidR="05C03E03" w:rsidRPr="00B04CB2" w:rsidDel="00B04CB2">
          <w:rPr>
            <w:rFonts w:ascii="Graphik" w:eastAsia="Times New Roman" w:hAnsi="Graphik" w:cs="Segoe UI"/>
            <w:lang w:eastAsia="en-GB"/>
          </w:rPr>
          <w:delText>items</w:delText>
        </w:r>
        <w:r w:rsidR="00ED4BEA" w:rsidRPr="00B04CB2" w:rsidDel="00B04CB2">
          <w:rPr>
            <w:rFonts w:ascii="Graphik" w:eastAsia="Times New Roman" w:hAnsi="Graphik" w:cs="Segoe UI"/>
            <w:lang w:eastAsia="en-GB"/>
          </w:rPr>
          <w:delText xml:space="preserve"> (e.g. code screenshots)</w:delText>
        </w:r>
        <w:r w:rsidR="12E888FC" w:rsidRPr="00B04CB2" w:rsidDel="00B04CB2">
          <w:rPr>
            <w:rFonts w:ascii="Graphik" w:eastAsia="Times New Roman" w:hAnsi="Graphik" w:cs="Segoe UI"/>
            <w:lang w:eastAsia="en-GB"/>
          </w:rPr>
          <w:delText xml:space="preserve"> will make this process faster and more precise, minimising the impact</w:delText>
        </w:r>
        <w:r w:rsidR="62580B66" w:rsidRPr="00B04CB2" w:rsidDel="00B04CB2">
          <w:rPr>
            <w:rFonts w:ascii="Graphik" w:eastAsia="Times New Roman" w:hAnsi="Graphik" w:cs="Segoe UI"/>
            <w:lang w:eastAsia="en-GB"/>
          </w:rPr>
          <w:delText xml:space="preserve"> </w:delText>
        </w:r>
        <w:r w:rsidR="12E888FC" w:rsidRPr="00B04CB2" w:rsidDel="00B04CB2">
          <w:rPr>
            <w:rFonts w:ascii="Graphik" w:eastAsia="Times New Roman" w:hAnsi="Graphik" w:cs="Segoe UI"/>
            <w:lang w:eastAsia="en-GB"/>
          </w:rPr>
          <w:delText>of</w:delText>
        </w:r>
        <w:r w:rsidR="31F5AFC2" w:rsidRPr="00B04CB2" w:rsidDel="00B04CB2">
          <w:rPr>
            <w:rFonts w:ascii="Graphik" w:eastAsia="Times New Roman" w:hAnsi="Graphik" w:cs="Segoe UI"/>
            <w:lang w:eastAsia="en-GB"/>
          </w:rPr>
          <w:delText xml:space="preserve"> </w:delText>
        </w:r>
        <w:r w:rsidR="12E888FC" w:rsidRPr="00B04CB2" w:rsidDel="00B04CB2">
          <w:rPr>
            <w:rFonts w:ascii="Graphik" w:eastAsia="Times New Roman" w:hAnsi="Graphik" w:cs="Segoe UI"/>
            <w:lang w:eastAsia="en-GB"/>
          </w:rPr>
          <w:delText>system</w:delText>
        </w:r>
        <w:r w:rsidR="0F311F79" w:rsidRPr="00B04CB2" w:rsidDel="00B04CB2">
          <w:rPr>
            <w:rFonts w:ascii="Graphik" w:eastAsia="Times New Roman" w:hAnsi="Graphik" w:cs="Segoe UI"/>
            <w:lang w:eastAsia="en-GB"/>
          </w:rPr>
          <w:delText xml:space="preserve"> </w:delText>
        </w:r>
        <w:r w:rsidR="12E888FC" w:rsidRPr="00B04CB2" w:rsidDel="00B04CB2">
          <w:rPr>
            <w:rFonts w:ascii="Graphik" w:eastAsia="Times New Roman" w:hAnsi="Graphik" w:cs="Segoe UI"/>
            <w:lang w:eastAsia="en-GB"/>
          </w:rPr>
          <w:delText xml:space="preserve">issues </w:delText>
        </w:r>
        <w:r w:rsidR="77A05E12" w:rsidRPr="00B04CB2" w:rsidDel="00B04CB2">
          <w:rPr>
            <w:rFonts w:ascii="Graphik" w:eastAsia="Times New Roman" w:hAnsi="Graphik" w:cs="Segoe UI"/>
            <w:lang w:eastAsia="en-GB"/>
          </w:rPr>
          <w:delText xml:space="preserve">while </w:delText>
        </w:r>
        <w:r w:rsidR="00A31C8D" w:rsidRPr="00B04CB2" w:rsidDel="00B04CB2">
          <w:rPr>
            <w:rFonts w:ascii="Graphik" w:eastAsia="Times New Roman" w:hAnsi="Graphik" w:cs="Segoe UI"/>
            <w:lang w:eastAsia="en-GB"/>
          </w:rPr>
          <w:delText>sav</w:delText>
        </w:r>
        <w:r w:rsidR="5708DE70" w:rsidRPr="00B04CB2" w:rsidDel="00B04CB2">
          <w:rPr>
            <w:rFonts w:ascii="Graphik" w:eastAsia="Times New Roman" w:hAnsi="Graphik" w:cs="Segoe UI"/>
            <w:lang w:eastAsia="en-GB"/>
          </w:rPr>
          <w:delText>ing</w:delText>
        </w:r>
        <w:r w:rsidR="00A31C8D" w:rsidRPr="00B04CB2" w:rsidDel="00B04CB2">
          <w:rPr>
            <w:rFonts w:ascii="Graphik" w:eastAsia="Times New Roman" w:hAnsi="Graphik" w:cs="Segoe UI"/>
            <w:lang w:eastAsia="en-GB"/>
          </w:rPr>
          <w:delText xml:space="preserve"> </w:delText>
        </w:r>
        <w:r w:rsidR="00B26111" w:rsidRPr="00B04CB2" w:rsidDel="00B04CB2">
          <w:rPr>
            <w:rFonts w:ascii="Graphik" w:eastAsia="Times New Roman" w:hAnsi="Graphik" w:cs="Segoe UI"/>
            <w:lang w:eastAsia="en-GB"/>
          </w:rPr>
          <w:delText xml:space="preserve">support teams a great </w:delText>
        </w:r>
        <w:r w:rsidR="5EC91D13" w:rsidRPr="00B04CB2" w:rsidDel="00B04CB2">
          <w:rPr>
            <w:rFonts w:ascii="Graphik" w:eastAsia="Times New Roman" w:hAnsi="Graphik" w:cs="Segoe UI"/>
            <w:lang w:eastAsia="en-GB"/>
          </w:rPr>
          <w:delText>deal</w:delText>
        </w:r>
        <w:r w:rsidR="00B26111" w:rsidRPr="00B04CB2" w:rsidDel="00B04CB2">
          <w:rPr>
            <w:rFonts w:ascii="Graphik" w:eastAsia="Times New Roman" w:hAnsi="Graphik" w:cs="Segoe UI"/>
            <w:lang w:eastAsia="en-GB"/>
          </w:rPr>
          <w:delText xml:space="preserve"> of time</w:delText>
        </w:r>
        <w:r w:rsidR="00C908E4" w:rsidRPr="00B04CB2" w:rsidDel="00B04CB2">
          <w:rPr>
            <w:rFonts w:ascii="Graphik" w:eastAsia="Times New Roman" w:hAnsi="Graphik" w:cs="Segoe UI"/>
            <w:lang w:eastAsia="en-GB"/>
          </w:rPr>
          <w:delText xml:space="preserve"> </w:delText>
        </w:r>
        <w:r w:rsidR="1659B1C9" w:rsidRPr="00B04CB2" w:rsidDel="00B04CB2">
          <w:rPr>
            <w:rFonts w:ascii="Graphik" w:eastAsia="Times New Roman" w:hAnsi="Graphik" w:cs="Segoe UI"/>
            <w:lang w:eastAsia="en-GB"/>
          </w:rPr>
          <w:delText>so they can</w:delText>
        </w:r>
        <w:r w:rsidR="198D82FA" w:rsidRPr="00B04CB2" w:rsidDel="00B04CB2">
          <w:rPr>
            <w:rFonts w:ascii="Graphik" w:eastAsia="Times New Roman" w:hAnsi="Graphik" w:cs="Segoe UI"/>
            <w:lang w:eastAsia="en-GB"/>
          </w:rPr>
          <w:delText xml:space="preserve"> focus on</w:delText>
        </w:r>
        <w:r w:rsidR="00E46AE5" w:rsidRPr="00B04CB2" w:rsidDel="00B04CB2">
          <w:rPr>
            <w:rFonts w:ascii="Graphik" w:eastAsia="Times New Roman" w:hAnsi="Graphik" w:cs="Segoe UI"/>
            <w:lang w:eastAsia="en-GB"/>
          </w:rPr>
          <w:delText xml:space="preserve"> more important work.</w:delText>
        </w:r>
      </w:del>
    </w:p>
    <w:p w14:paraId="4FC0974C" w14:textId="5CA90C75" w:rsidR="478F5135" w:rsidRPr="00B04CB2" w:rsidDel="00B04CB2" w:rsidRDefault="478F5135" w:rsidP="478F5135">
      <w:pPr>
        <w:spacing w:beforeAutospacing="1" w:afterAutospacing="1"/>
        <w:rPr>
          <w:del w:id="74" w:author="Sobol, Melinda" w:date="2022-02-07T14:45:00Z"/>
          <w:rFonts w:ascii="Graphik" w:eastAsia="Times New Roman" w:hAnsi="Graphik" w:cs="Segoe UI"/>
          <w:lang w:eastAsia="en-GB"/>
        </w:rPr>
      </w:pPr>
    </w:p>
    <w:p w14:paraId="6BAD6F08" w14:textId="7F0E908B" w:rsidR="0D7C1DC2" w:rsidRPr="00B04CB2" w:rsidRDefault="0D7C1DC2" w:rsidP="478F5135">
      <w:pPr>
        <w:spacing w:beforeAutospacing="1" w:afterAutospacing="1"/>
        <w:rPr>
          <w:rFonts w:ascii="Graphik" w:eastAsia="Times New Roman" w:hAnsi="Graphik" w:cs="Segoe UI"/>
          <w:lang w:eastAsia="en-GB"/>
        </w:rPr>
      </w:pPr>
      <w:del w:id="75" w:author="Sobol, Melinda" w:date="2022-02-07T14:45:00Z">
        <w:r w:rsidRPr="00B04CB2" w:rsidDel="00B04CB2">
          <w:rPr>
            <w:rFonts w:ascii="Graphik" w:eastAsia="Times New Roman" w:hAnsi="Graphik" w:cs="Segoe UI"/>
            <w:lang w:eastAsia="en-GB"/>
          </w:rPr>
          <w:delText>More business cases obviously exist, and it’s suggested you identify some of these and include it in your presentation.</w:delText>
        </w:r>
      </w:del>
      <w:r w:rsidRPr="00B04CB2">
        <w:rPr>
          <w:rFonts w:ascii="Graphik" w:hAnsi="Graphik"/>
          <w:rPrChange w:id="76" w:author="Sobol, Melinda" w:date="2022-02-07T14:42:00Z">
            <w:rPr/>
          </w:rPrChange>
        </w:rPr>
        <w:br/>
      </w:r>
    </w:p>
    <w:p w14:paraId="23F2FC36" w14:textId="050CA655" w:rsidR="003D026E" w:rsidRPr="00B04CB2" w:rsidRDefault="001F4EA1" w:rsidP="46A8E258">
      <w:pPr>
        <w:spacing w:before="100" w:beforeAutospacing="1" w:after="100" w:afterAutospacing="1"/>
        <w:rPr>
          <w:rFonts w:ascii="Graphik" w:eastAsia="Times New Roman" w:hAnsi="Graphik" w:cs="Segoe UI"/>
          <w:b/>
          <w:bCs/>
          <w:lang w:eastAsia="en-GB"/>
        </w:rPr>
      </w:pPr>
      <w:r w:rsidRPr="00B04CB2">
        <w:rPr>
          <w:rFonts w:ascii="Graphik" w:eastAsia="Times New Roman" w:hAnsi="Graphik" w:cs="Segoe UI"/>
          <w:b/>
          <w:bCs/>
          <w:lang w:eastAsia="en-GB"/>
        </w:rPr>
        <w:t>Personas</w:t>
      </w:r>
      <w:r w:rsidR="002B1BDD" w:rsidRPr="00B04CB2">
        <w:rPr>
          <w:rFonts w:ascii="Graphik" w:eastAsia="Times New Roman" w:hAnsi="Graphik" w:cs="Segoe UI"/>
          <w:b/>
          <w:bCs/>
          <w:lang w:eastAsia="en-GB"/>
        </w:rPr>
        <w:t xml:space="preserve"> – </w:t>
      </w:r>
      <w:ins w:id="77" w:author="Sobol, Melinda" w:date="2022-02-07T14:52:00Z">
        <w:r w:rsidR="0084167D">
          <w:rPr>
            <w:rFonts w:ascii="Graphik" w:eastAsia="Times New Roman" w:hAnsi="Graphik" w:cs="Segoe UI"/>
            <w:b/>
            <w:bCs/>
            <w:color w:val="A100FF" w:themeColor="accent1"/>
            <w:lang w:eastAsia="en-GB"/>
          </w:rPr>
          <w:t>T</w:t>
        </w:r>
      </w:ins>
      <w:del w:id="78" w:author="Sobol, Melinda" w:date="2022-02-07T14:52:00Z">
        <w:r w:rsidR="002B1BDD" w:rsidRPr="0084167D" w:rsidDel="0084167D">
          <w:rPr>
            <w:rFonts w:ascii="Graphik" w:eastAsia="Times New Roman" w:hAnsi="Graphik" w:cs="Segoe UI"/>
            <w:b/>
            <w:bCs/>
            <w:color w:val="A100FF" w:themeColor="accent1"/>
            <w:lang w:eastAsia="en-GB"/>
            <w:rPrChange w:id="79" w:author="Sobol, Melinda" w:date="2022-02-07T14:52:00Z">
              <w:rPr>
                <w:rFonts w:ascii="Graphik" w:eastAsia="Times New Roman" w:hAnsi="Graphik" w:cs="Segoe UI"/>
                <w:b/>
                <w:bCs/>
                <w:lang w:eastAsia="en-GB"/>
              </w:rPr>
            </w:rPrChange>
          </w:rPr>
          <w:delText>t</w:delText>
        </w:r>
      </w:del>
      <w:r w:rsidR="002B1BDD" w:rsidRPr="0084167D">
        <w:rPr>
          <w:rFonts w:ascii="Graphik" w:eastAsia="Times New Roman" w:hAnsi="Graphik" w:cs="Segoe UI"/>
          <w:b/>
          <w:bCs/>
          <w:color w:val="A100FF" w:themeColor="accent1"/>
          <w:lang w:eastAsia="en-GB"/>
          <w:rPrChange w:id="80" w:author="Sobol, Melinda" w:date="2022-02-07T14:52:00Z">
            <w:rPr>
              <w:rFonts w:ascii="Graphik" w:eastAsia="Times New Roman" w:hAnsi="Graphik" w:cs="Segoe UI"/>
              <w:b/>
              <w:bCs/>
              <w:lang w:eastAsia="en-GB"/>
            </w:rPr>
          </w:rPrChange>
        </w:rPr>
        <w:t xml:space="preserve">he </w:t>
      </w:r>
      <w:ins w:id="81" w:author="Sobol, Melinda" w:date="2022-02-07T14:52:00Z">
        <w:r w:rsidR="0084167D">
          <w:rPr>
            <w:rFonts w:ascii="Graphik" w:eastAsia="Times New Roman" w:hAnsi="Graphik" w:cs="Segoe UI"/>
            <w:b/>
            <w:bCs/>
            <w:color w:val="A100FF" w:themeColor="accent1"/>
            <w:lang w:eastAsia="en-GB"/>
          </w:rPr>
          <w:t>U</w:t>
        </w:r>
      </w:ins>
      <w:del w:id="82" w:author="Sobol, Melinda" w:date="2022-02-07T14:52:00Z">
        <w:r w:rsidR="003D01B9" w:rsidRPr="0084167D" w:rsidDel="0084167D">
          <w:rPr>
            <w:rFonts w:ascii="Graphik" w:eastAsia="Times New Roman" w:hAnsi="Graphik" w:cs="Segoe UI"/>
            <w:b/>
            <w:bCs/>
            <w:color w:val="A100FF" w:themeColor="accent1"/>
            <w:lang w:eastAsia="en-GB"/>
            <w:rPrChange w:id="83" w:author="Sobol, Melinda" w:date="2022-02-07T14:52:00Z">
              <w:rPr>
                <w:rFonts w:ascii="Graphik" w:eastAsia="Times New Roman" w:hAnsi="Graphik" w:cs="Segoe UI"/>
                <w:b/>
                <w:bCs/>
                <w:lang w:eastAsia="en-GB"/>
              </w:rPr>
            </w:rPrChange>
          </w:rPr>
          <w:delText>u</w:delText>
        </w:r>
      </w:del>
      <w:r w:rsidR="003D01B9" w:rsidRPr="0084167D">
        <w:rPr>
          <w:rFonts w:ascii="Graphik" w:eastAsia="Times New Roman" w:hAnsi="Graphik" w:cs="Segoe UI"/>
          <w:b/>
          <w:bCs/>
          <w:color w:val="A100FF" w:themeColor="accent1"/>
          <w:lang w:eastAsia="en-GB"/>
          <w:rPrChange w:id="84" w:author="Sobol, Melinda" w:date="2022-02-07T14:52:00Z">
            <w:rPr>
              <w:rFonts w:ascii="Graphik" w:eastAsia="Times New Roman" w:hAnsi="Graphik" w:cs="Segoe UI"/>
              <w:b/>
              <w:bCs/>
              <w:lang w:eastAsia="en-GB"/>
            </w:rPr>
          </w:rPrChange>
        </w:rPr>
        <w:t>sers</w:t>
      </w:r>
    </w:p>
    <w:p w14:paraId="65520ED3" w14:textId="77777777" w:rsidR="0084167D" w:rsidRPr="0084167D" w:rsidRDefault="0084167D" w:rsidP="0084167D">
      <w:pPr>
        <w:spacing w:before="100" w:beforeAutospacing="1" w:after="100" w:afterAutospacing="1"/>
        <w:rPr>
          <w:ins w:id="85" w:author="Sobol, Melinda" w:date="2022-02-07T14:52:00Z"/>
          <w:rFonts w:ascii="Graphik" w:eastAsia="Times New Roman" w:hAnsi="Graphik" w:cs="Segoe UI"/>
          <w:lang w:eastAsia="en-GB"/>
        </w:rPr>
      </w:pPr>
      <w:ins w:id="86" w:author="Sobol, Melinda" w:date="2022-02-07T14:52:00Z">
        <w:r w:rsidRPr="0084167D">
          <w:rPr>
            <w:rFonts w:ascii="Graphik" w:eastAsia="Times New Roman" w:hAnsi="Graphik" w:cs="Segoe UI"/>
            <w:lang w:eastAsia="en-GB"/>
          </w:rPr>
          <w:t>The visitors of the portal will be the personas. As myWizard AiOps is responsible for the development, maintenance and enhancement of myWizard product suites, its portal can be used by</w:t>
        </w:r>
      </w:ins>
    </w:p>
    <w:p w14:paraId="180F9B02" w14:textId="77777777" w:rsidR="0084167D" w:rsidRPr="0084167D" w:rsidRDefault="0084167D" w:rsidP="0084167D">
      <w:pPr>
        <w:numPr>
          <w:ilvl w:val="0"/>
          <w:numId w:val="23"/>
        </w:numPr>
        <w:spacing w:before="100" w:beforeAutospacing="1" w:after="100" w:afterAutospacing="1"/>
        <w:rPr>
          <w:ins w:id="87" w:author="Sobol, Melinda" w:date="2022-02-07T14:52:00Z"/>
          <w:rFonts w:ascii="Graphik" w:eastAsia="Times New Roman" w:hAnsi="Graphik" w:cs="Segoe UI"/>
          <w:lang w:eastAsia="en-GB"/>
        </w:rPr>
      </w:pPr>
      <w:ins w:id="88" w:author="Sobol, Melinda" w:date="2022-02-07T14:52:00Z">
        <w:r w:rsidRPr="0084167D">
          <w:rPr>
            <w:rFonts w:ascii="Graphik" w:eastAsia="Times New Roman" w:hAnsi="Graphik" w:cs="Segoe UI"/>
            <w:lang w:eastAsia="en-GB"/>
          </w:rPr>
          <w:t>Project teams: Accenture project teams that work with clients may want to learn about the new features, capabilities, and upcoming releases of myWizard AiOps products</w:t>
        </w:r>
      </w:ins>
    </w:p>
    <w:p w14:paraId="29BA6ADA" w14:textId="77777777" w:rsidR="0084167D" w:rsidRPr="0084167D" w:rsidRDefault="0084167D" w:rsidP="0084167D">
      <w:pPr>
        <w:numPr>
          <w:ilvl w:val="0"/>
          <w:numId w:val="23"/>
        </w:numPr>
        <w:spacing w:before="100" w:beforeAutospacing="1" w:after="100" w:afterAutospacing="1"/>
        <w:rPr>
          <w:ins w:id="89" w:author="Sobol, Melinda" w:date="2022-02-07T14:52:00Z"/>
          <w:rFonts w:ascii="Graphik" w:eastAsia="Times New Roman" w:hAnsi="Graphik" w:cs="Segoe UI"/>
          <w:lang w:eastAsia="en-GB"/>
        </w:rPr>
      </w:pPr>
      <w:ins w:id="90" w:author="Sobol, Melinda" w:date="2022-02-07T14:52:00Z">
        <w:r w:rsidRPr="0084167D">
          <w:rPr>
            <w:rFonts w:ascii="Graphik" w:eastAsia="Times New Roman" w:hAnsi="Graphik" w:cs="Segoe UI"/>
            <w:lang w:eastAsia="en-GB"/>
          </w:rPr>
          <w:lastRenderedPageBreak/>
          <w:t>Product teams: myWizard AiOps product teams may want to make sure the information on the platform is relevant, up-to-date, easy-to-find, and attractive to potential clients</w:t>
        </w:r>
      </w:ins>
    </w:p>
    <w:p w14:paraId="6FA1FFD7" w14:textId="77777777" w:rsidR="0084167D" w:rsidRPr="0084167D" w:rsidRDefault="0084167D" w:rsidP="0084167D">
      <w:pPr>
        <w:numPr>
          <w:ilvl w:val="0"/>
          <w:numId w:val="23"/>
        </w:numPr>
        <w:spacing w:before="100" w:beforeAutospacing="1" w:after="100" w:afterAutospacing="1"/>
        <w:rPr>
          <w:ins w:id="91" w:author="Sobol, Melinda" w:date="2022-02-07T14:52:00Z"/>
          <w:rFonts w:ascii="Graphik" w:eastAsia="Times New Roman" w:hAnsi="Graphik" w:cs="Segoe UI"/>
          <w:lang w:eastAsia="en-GB"/>
        </w:rPr>
      </w:pPr>
      <w:ins w:id="92" w:author="Sobol, Melinda" w:date="2022-02-07T14:52:00Z">
        <w:r w:rsidRPr="0084167D">
          <w:rPr>
            <w:rFonts w:ascii="Graphik" w:eastAsia="Times New Roman" w:hAnsi="Graphik" w:cs="Segoe UI"/>
            <w:lang w:eastAsia="en-GB"/>
          </w:rPr>
          <w:t>Support team: Product support teams may wish to provide triage resources and support request access on the portal for any product issues</w:t>
        </w:r>
      </w:ins>
    </w:p>
    <w:p w14:paraId="20145DDA" w14:textId="2ADA4CE0" w:rsidR="003D026E" w:rsidRPr="00B04CB2" w:rsidDel="0084167D" w:rsidRDefault="003D026E" w:rsidP="004D659A">
      <w:pPr>
        <w:pStyle w:val="ListParagraph"/>
        <w:numPr>
          <w:ilvl w:val="0"/>
          <w:numId w:val="20"/>
        </w:numPr>
        <w:spacing w:before="100" w:beforeAutospacing="1" w:after="100" w:afterAutospacing="1"/>
        <w:rPr>
          <w:del w:id="93" w:author="Sobol, Melinda" w:date="2022-02-07T14:52:00Z"/>
          <w:rFonts w:ascii="Graphik" w:eastAsia="Times New Roman" w:hAnsi="Graphik" w:cs="Segoe UI"/>
          <w:b/>
          <w:lang w:eastAsia="en-GB"/>
        </w:rPr>
      </w:pPr>
      <w:commentRangeStart w:id="94"/>
      <w:del w:id="95" w:author="Sobol, Melinda" w:date="2022-02-07T14:52:00Z">
        <w:r w:rsidRPr="00B04CB2" w:rsidDel="0084167D">
          <w:rPr>
            <w:rFonts w:ascii="Graphik" w:eastAsia="Times New Roman" w:hAnsi="Graphik" w:cs="Segoe UI"/>
            <w:lang w:eastAsia="en-GB"/>
          </w:rPr>
          <w:delText xml:space="preserve">I am an application support </w:delText>
        </w:r>
        <w:r w:rsidR="00FB4989" w:rsidRPr="00B04CB2" w:rsidDel="0084167D">
          <w:rPr>
            <w:rFonts w:ascii="Graphik" w:eastAsia="Times New Roman" w:hAnsi="Graphik" w:cs="Segoe UI"/>
            <w:lang w:eastAsia="en-GB"/>
          </w:rPr>
          <w:delText xml:space="preserve">analyst working to help clients </w:delText>
        </w:r>
        <w:r w:rsidR="0045683F" w:rsidRPr="00B04CB2" w:rsidDel="0084167D">
          <w:rPr>
            <w:rFonts w:ascii="Graphik" w:eastAsia="Times New Roman" w:hAnsi="Graphik" w:cs="Segoe UI"/>
            <w:lang w:eastAsia="en-GB"/>
          </w:rPr>
          <w:delText xml:space="preserve">fix issues with the Stack product. </w:delText>
        </w:r>
        <w:r w:rsidR="006E2A63" w:rsidRPr="00B04CB2" w:rsidDel="0084167D">
          <w:rPr>
            <w:rFonts w:ascii="Graphik" w:eastAsia="Times New Roman" w:hAnsi="Graphik" w:cs="Segoe UI"/>
            <w:lang w:eastAsia="en-GB"/>
          </w:rPr>
          <w:delText xml:space="preserve">I </w:delText>
        </w:r>
        <w:r w:rsidR="006A5EC6" w:rsidRPr="00B04CB2" w:rsidDel="0084167D">
          <w:rPr>
            <w:rFonts w:ascii="Graphik" w:eastAsia="Times New Roman" w:hAnsi="Graphik" w:cs="Segoe UI"/>
            <w:lang w:eastAsia="en-GB"/>
          </w:rPr>
          <w:delText>get</w:delText>
        </w:r>
        <w:r w:rsidR="004578B5" w:rsidRPr="00B04CB2" w:rsidDel="0084167D">
          <w:rPr>
            <w:rFonts w:ascii="Graphik" w:eastAsia="Times New Roman" w:hAnsi="Graphik" w:cs="Segoe UI"/>
            <w:lang w:eastAsia="en-GB"/>
          </w:rPr>
          <w:delText xml:space="preserve"> emails from clients explaining </w:delText>
        </w:r>
        <w:r w:rsidR="00685113" w:rsidRPr="00B04CB2" w:rsidDel="0084167D">
          <w:rPr>
            <w:rFonts w:ascii="Graphik" w:eastAsia="Times New Roman" w:hAnsi="Graphik" w:cs="Segoe UI"/>
            <w:lang w:eastAsia="en-GB"/>
          </w:rPr>
          <w:delText>symptoms</w:delText>
        </w:r>
        <w:r w:rsidR="00905EA8" w:rsidRPr="00B04CB2" w:rsidDel="0084167D">
          <w:rPr>
            <w:rFonts w:ascii="Graphik" w:eastAsia="Times New Roman" w:hAnsi="Graphik" w:cs="Segoe UI"/>
            <w:lang w:eastAsia="en-GB"/>
          </w:rPr>
          <w:delText xml:space="preserve"> when the product doesn’t work</w:delText>
        </w:r>
        <w:r w:rsidR="00CB1C7D" w:rsidRPr="00B04CB2" w:rsidDel="0084167D">
          <w:rPr>
            <w:rFonts w:ascii="Graphik" w:eastAsia="Times New Roman" w:hAnsi="Graphik" w:cs="Segoe UI"/>
            <w:lang w:eastAsia="en-GB"/>
          </w:rPr>
          <w:delText>, usually with screenshots or large data files,</w:delText>
        </w:r>
        <w:r w:rsidR="00685113" w:rsidRPr="00B04CB2" w:rsidDel="0084167D">
          <w:rPr>
            <w:rFonts w:ascii="Graphik" w:eastAsia="Times New Roman" w:hAnsi="Graphik" w:cs="Segoe UI"/>
            <w:lang w:eastAsia="en-GB"/>
          </w:rPr>
          <w:delText xml:space="preserve"> and do my best to map these to </w:delText>
        </w:r>
        <w:r w:rsidR="0058242E" w:rsidRPr="00B04CB2" w:rsidDel="0084167D">
          <w:rPr>
            <w:rFonts w:ascii="Graphik" w:eastAsia="Times New Roman" w:hAnsi="Graphik" w:cs="Segoe UI"/>
            <w:lang w:eastAsia="en-GB"/>
          </w:rPr>
          <w:delText>known issues and troubleshooting steps in documentation</w:delText>
        </w:r>
        <w:r w:rsidR="00CB1C7D" w:rsidRPr="00B04CB2" w:rsidDel="0084167D">
          <w:rPr>
            <w:rFonts w:ascii="Graphik" w:eastAsia="Times New Roman" w:hAnsi="Graphik" w:cs="Segoe UI"/>
            <w:lang w:eastAsia="en-GB"/>
          </w:rPr>
          <w:delText xml:space="preserve">. However, </w:delText>
        </w:r>
        <w:r w:rsidR="0058242E" w:rsidRPr="00B04CB2" w:rsidDel="0084167D">
          <w:rPr>
            <w:rFonts w:ascii="Graphik" w:eastAsia="Times New Roman" w:hAnsi="Graphik" w:cs="Segoe UI"/>
            <w:lang w:eastAsia="en-GB"/>
          </w:rPr>
          <w:delText xml:space="preserve">it’s not always easy </w:delText>
        </w:r>
        <w:r w:rsidR="00DE0ACE" w:rsidRPr="00B04CB2" w:rsidDel="0084167D">
          <w:rPr>
            <w:rFonts w:ascii="Graphik" w:eastAsia="Times New Roman" w:hAnsi="Graphik" w:cs="Segoe UI"/>
            <w:lang w:eastAsia="en-GB"/>
          </w:rPr>
          <w:delText>to isolate specific issues</w:delText>
        </w:r>
        <w:r w:rsidR="00CB1C7D" w:rsidRPr="00B04CB2" w:rsidDel="0084167D">
          <w:rPr>
            <w:rFonts w:ascii="Graphik" w:eastAsia="Times New Roman" w:hAnsi="Graphik" w:cs="Segoe UI"/>
            <w:lang w:eastAsia="en-GB"/>
          </w:rPr>
          <w:delText xml:space="preserve"> because some symptoms</w:delText>
        </w:r>
        <w:r w:rsidR="001B019A" w:rsidRPr="00B04CB2" w:rsidDel="0084167D">
          <w:rPr>
            <w:rFonts w:ascii="Graphik" w:eastAsia="Times New Roman" w:hAnsi="Graphik" w:cs="Segoe UI"/>
            <w:lang w:eastAsia="en-GB"/>
          </w:rPr>
          <w:delText xml:space="preserve"> exist for several problems which are quite similar</w:delText>
        </w:r>
        <w:r w:rsidR="0040794E" w:rsidRPr="00B04CB2" w:rsidDel="0084167D">
          <w:rPr>
            <w:rFonts w:ascii="Graphik" w:eastAsia="Times New Roman" w:hAnsi="Graphik" w:cs="Segoe UI"/>
            <w:lang w:eastAsia="en-GB"/>
          </w:rPr>
          <w:delText>.</w:delText>
        </w:r>
        <w:r w:rsidR="002677E9" w:rsidRPr="00B04CB2" w:rsidDel="0084167D">
          <w:rPr>
            <w:rFonts w:ascii="Graphik" w:eastAsia="Times New Roman" w:hAnsi="Graphik" w:cs="Segoe UI"/>
            <w:lang w:eastAsia="en-GB"/>
          </w:rPr>
          <w:delText xml:space="preserve"> Additionally, the</w:delText>
        </w:r>
        <w:r w:rsidR="002469AD" w:rsidRPr="00B04CB2" w:rsidDel="0084167D">
          <w:rPr>
            <w:rFonts w:ascii="Graphik" w:eastAsia="Times New Roman" w:hAnsi="Graphik" w:cs="Segoe UI"/>
            <w:lang w:eastAsia="en-GB"/>
          </w:rPr>
          <w:delText xml:space="preserve"> documentation itself sometimes has unsearchable code stored in images.</w:delText>
        </w:r>
        <w:r w:rsidR="00C27F8B" w:rsidRPr="00B04CB2" w:rsidDel="0084167D">
          <w:rPr>
            <w:rFonts w:ascii="Graphik" w:eastAsia="Times New Roman" w:hAnsi="Graphik" w:cs="Segoe UI"/>
            <w:lang w:eastAsia="en-GB"/>
          </w:rPr>
          <w:delText xml:space="preserve"> I’d love </w:delText>
        </w:r>
        <w:r w:rsidR="00005B78" w:rsidRPr="00B04CB2" w:rsidDel="0084167D">
          <w:rPr>
            <w:rFonts w:ascii="Graphik" w:eastAsia="Times New Roman" w:hAnsi="Graphik" w:cs="Segoe UI"/>
            <w:lang w:eastAsia="en-GB"/>
          </w:rPr>
          <w:delText xml:space="preserve">to have </w:delText>
        </w:r>
        <w:r w:rsidR="00C27F8B" w:rsidRPr="00B04CB2" w:rsidDel="0084167D">
          <w:rPr>
            <w:rFonts w:ascii="Graphik" w:eastAsia="Times New Roman" w:hAnsi="Graphik" w:cs="Segoe UI"/>
            <w:lang w:eastAsia="en-GB"/>
          </w:rPr>
          <w:delText xml:space="preserve">some way to </w:delText>
        </w:r>
        <w:r w:rsidR="006A5EC6" w:rsidRPr="00B04CB2" w:rsidDel="0084167D">
          <w:rPr>
            <w:rFonts w:ascii="Graphik" w:eastAsia="Times New Roman" w:hAnsi="Graphik" w:cs="Segoe UI"/>
            <w:lang w:eastAsia="en-GB"/>
          </w:rPr>
          <w:delText xml:space="preserve">just </w:delText>
        </w:r>
        <w:r w:rsidR="00A82972" w:rsidRPr="00B04CB2" w:rsidDel="0084167D">
          <w:rPr>
            <w:rFonts w:ascii="Graphik" w:eastAsia="Times New Roman" w:hAnsi="Graphik" w:cs="Segoe UI"/>
            <w:lang w:eastAsia="en-GB"/>
          </w:rPr>
          <w:delText xml:space="preserve">“CTRL-F” </w:delText>
        </w:r>
        <w:r w:rsidR="00FC6F36" w:rsidRPr="00B04CB2" w:rsidDel="0084167D">
          <w:rPr>
            <w:rFonts w:ascii="Graphik" w:eastAsia="Times New Roman" w:hAnsi="Graphik" w:cs="Segoe UI"/>
            <w:lang w:eastAsia="en-GB"/>
          </w:rPr>
          <w:delText xml:space="preserve">code </w:delText>
        </w:r>
        <w:r w:rsidR="00FC2222" w:rsidRPr="00B04CB2" w:rsidDel="0084167D">
          <w:rPr>
            <w:rFonts w:ascii="Graphik" w:eastAsia="Times New Roman" w:hAnsi="Graphik" w:cs="Segoe UI"/>
            <w:lang w:eastAsia="en-GB"/>
          </w:rPr>
          <w:delText>or error messages</w:delText>
        </w:r>
        <w:r w:rsidR="00553CE2" w:rsidRPr="00B04CB2" w:rsidDel="0084167D">
          <w:rPr>
            <w:rFonts w:ascii="Graphik" w:eastAsia="Times New Roman" w:hAnsi="Graphik" w:cs="Segoe UI"/>
            <w:lang w:eastAsia="en-GB"/>
          </w:rPr>
          <w:delText xml:space="preserve"> to jump straight to what I’m looking for</w:delText>
        </w:r>
        <w:r w:rsidR="00DB6707" w:rsidRPr="00B04CB2" w:rsidDel="0084167D">
          <w:rPr>
            <w:rFonts w:ascii="Graphik" w:eastAsia="Times New Roman" w:hAnsi="Graphik" w:cs="Segoe UI"/>
            <w:lang w:eastAsia="en-GB"/>
          </w:rPr>
          <w:delText xml:space="preserve"> without having to scroll and compare</w:delText>
        </w:r>
        <w:r w:rsidR="00291436" w:rsidRPr="00B04CB2" w:rsidDel="0084167D">
          <w:rPr>
            <w:rFonts w:ascii="Graphik" w:eastAsia="Times New Roman" w:hAnsi="Graphik" w:cs="Segoe UI"/>
            <w:lang w:eastAsia="en-GB"/>
          </w:rPr>
          <w:delText xml:space="preserve"> combined image/text data</w:delText>
        </w:r>
        <w:r w:rsidR="00553CE2" w:rsidRPr="00B04CB2" w:rsidDel="0084167D">
          <w:rPr>
            <w:rFonts w:ascii="Graphik" w:eastAsia="Times New Roman" w:hAnsi="Graphik" w:cs="Segoe UI"/>
            <w:lang w:eastAsia="en-GB"/>
          </w:rPr>
          <w:delText xml:space="preserve">. </w:delText>
        </w:r>
        <w:commentRangeEnd w:id="94"/>
        <w:r w:rsidR="00291436" w:rsidRPr="00B04CB2" w:rsidDel="0084167D">
          <w:rPr>
            <w:rStyle w:val="CommentReference"/>
            <w:rFonts w:ascii="Graphik" w:hAnsi="Graphik"/>
            <w:rPrChange w:id="96" w:author="Sobol, Melinda" w:date="2022-02-07T14:42:00Z">
              <w:rPr>
                <w:rStyle w:val="CommentReference"/>
              </w:rPr>
            </w:rPrChange>
          </w:rPr>
          <w:commentReference w:id="94"/>
        </w:r>
        <w:r w:rsidR="003D01B9" w:rsidRPr="00B04CB2" w:rsidDel="0084167D">
          <w:rPr>
            <w:rFonts w:ascii="Graphik" w:hAnsi="Graphik"/>
            <w:rPrChange w:id="97" w:author="Sobol, Melinda" w:date="2022-02-07T14:42:00Z">
              <w:rPr/>
            </w:rPrChange>
          </w:rPr>
          <w:br/>
        </w:r>
        <w:r w:rsidR="003D01B9" w:rsidRPr="00B04CB2" w:rsidDel="0084167D">
          <w:rPr>
            <w:rFonts w:ascii="Graphik" w:hAnsi="Graphik"/>
            <w:rPrChange w:id="98" w:author="Sobol, Melinda" w:date="2022-02-07T14:42:00Z">
              <w:rPr/>
            </w:rPrChange>
          </w:rPr>
          <w:br/>
        </w:r>
        <w:r w:rsidR="003D01B9" w:rsidRPr="00B04CB2" w:rsidDel="0084167D">
          <w:rPr>
            <w:rFonts w:ascii="Graphik" w:eastAsia="Times New Roman" w:hAnsi="Graphik" w:cs="Segoe UI"/>
            <w:i/>
            <w:iCs/>
            <w:lang w:eastAsia="en-GB"/>
            <w:rPrChange w:id="99" w:author="Sobol, Melinda" w:date="2022-02-07T14:42:00Z">
              <w:rPr>
                <w:rFonts w:ascii="Graphik" w:eastAsia="Times New Roman" w:hAnsi="Graphik" w:cs="Segoe UI"/>
                <w:lang w:eastAsia="en-GB"/>
              </w:rPr>
            </w:rPrChange>
          </w:rPr>
          <w:delText xml:space="preserve">I want to be able to “ctrl+f” code and terminal output in this document, despite some of it being stored in </w:delText>
        </w:r>
        <w:r w:rsidR="003D01B9" w:rsidRPr="00B04CB2" w:rsidDel="0084167D">
          <w:rPr>
            <w:rFonts w:ascii="Graphik" w:eastAsia="Times New Roman" w:hAnsi="Graphik" w:cs="Segoe UI"/>
            <w:i/>
            <w:iCs/>
            <w:lang w:eastAsia="en-GB"/>
          </w:rPr>
          <w:delText>i</w:delText>
        </w:r>
        <w:r w:rsidR="003D01B9" w:rsidRPr="00B04CB2" w:rsidDel="0084167D">
          <w:rPr>
            <w:rFonts w:ascii="Graphik" w:eastAsia="Times New Roman" w:hAnsi="Graphik" w:cs="Segoe UI"/>
            <w:i/>
            <w:iCs/>
            <w:lang w:eastAsia="en-GB"/>
            <w:rPrChange w:id="100" w:author="Sobol, Melinda" w:date="2022-02-07T14:42:00Z">
              <w:rPr>
                <w:rFonts w:ascii="Graphik" w:eastAsia="Times New Roman" w:hAnsi="Graphik" w:cs="Segoe UI"/>
                <w:lang w:eastAsia="en-GB"/>
              </w:rPr>
            </w:rPrChange>
          </w:rPr>
          <w:delText>mage</w:delText>
        </w:r>
        <w:r w:rsidR="003D01B9" w:rsidRPr="00B04CB2" w:rsidDel="0084167D">
          <w:rPr>
            <w:rFonts w:ascii="Graphik" w:eastAsia="Times New Roman" w:hAnsi="Graphik" w:cs="Segoe UI"/>
            <w:i/>
            <w:iCs/>
            <w:lang w:eastAsia="en-GB"/>
          </w:rPr>
          <w:delText xml:space="preserve"> format</w:delText>
        </w:r>
        <w:r w:rsidR="003D01B9" w:rsidRPr="00B04CB2" w:rsidDel="0084167D">
          <w:rPr>
            <w:rFonts w:ascii="Graphik" w:eastAsia="Times New Roman" w:hAnsi="Graphik" w:cs="Segoe UI"/>
            <w:i/>
            <w:iCs/>
            <w:lang w:eastAsia="en-GB"/>
            <w:rPrChange w:id="101" w:author="Sobol, Melinda" w:date="2022-02-07T14:42:00Z">
              <w:rPr>
                <w:rFonts w:ascii="Graphik" w:eastAsia="Times New Roman" w:hAnsi="Graphik" w:cs="Segoe UI"/>
                <w:lang w:eastAsia="en-GB"/>
              </w:rPr>
            </w:rPrChange>
          </w:rPr>
          <w:delText>, without having to manually transcribe existing screenshots</w:delText>
        </w:r>
        <w:r w:rsidR="003D01B9" w:rsidRPr="00B04CB2" w:rsidDel="0084167D">
          <w:rPr>
            <w:rFonts w:ascii="Graphik" w:eastAsia="Times New Roman" w:hAnsi="Graphik" w:cs="Segoe UI"/>
            <w:i/>
            <w:iCs/>
            <w:lang w:eastAsia="en-GB"/>
          </w:rPr>
          <w:delText>.</w:delText>
        </w:r>
        <w:r w:rsidR="003D01B9" w:rsidRPr="00B04CB2" w:rsidDel="0084167D">
          <w:rPr>
            <w:rFonts w:ascii="Graphik" w:hAnsi="Graphik"/>
            <w:rPrChange w:id="102" w:author="Sobol, Melinda" w:date="2022-02-07T14:42:00Z">
              <w:rPr/>
            </w:rPrChange>
          </w:rPr>
          <w:br/>
        </w:r>
      </w:del>
    </w:p>
    <w:p w14:paraId="27C4BEB3" w14:textId="01AD02D3" w:rsidR="00FA7EFF" w:rsidRPr="00B04CB2" w:rsidDel="0084167D" w:rsidRDefault="00FA7EFF" w:rsidP="00C14777">
      <w:pPr>
        <w:pStyle w:val="ListParagraph"/>
        <w:numPr>
          <w:ilvl w:val="0"/>
          <w:numId w:val="20"/>
        </w:numPr>
        <w:spacing w:before="100" w:beforeAutospacing="1" w:after="100" w:afterAutospacing="1"/>
        <w:rPr>
          <w:ins w:id="103" w:author="Parkash, Vaishali" w:date="2022-01-07T00:32:00Z"/>
          <w:del w:id="104" w:author="Sobol, Melinda" w:date="2022-02-07T14:52:00Z"/>
          <w:rFonts w:ascii="Graphik" w:eastAsia="Times New Roman" w:hAnsi="Graphik" w:cs="Segoe UI"/>
          <w:lang w:eastAsia="en-GB"/>
        </w:rPr>
      </w:pPr>
      <w:del w:id="105" w:author="Sobol, Melinda" w:date="2022-02-07T14:52:00Z">
        <w:r w:rsidRPr="00B04CB2" w:rsidDel="0084167D">
          <w:rPr>
            <w:rFonts w:ascii="Graphik" w:eastAsia="Times New Roman" w:hAnsi="Graphik" w:cs="Segoe UI"/>
            <w:lang w:eastAsia="en-GB"/>
          </w:rPr>
          <w:delText xml:space="preserve">I am a product developer working to </w:delText>
        </w:r>
        <w:r w:rsidR="00051F1A" w:rsidRPr="00B04CB2" w:rsidDel="0084167D">
          <w:rPr>
            <w:rFonts w:ascii="Graphik" w:eastAsia="Times New Roman" w:hAnsi="Graphik" w:cs="Segoe UI"/>
            <w:lang w:eastAsia="en-GB"/>
          </w:rPr>
          <w:delText>build features</w:delText>
        </w:r>
        <w:r w:rsidR="00DB412F" w:rsidRPr="00B04CB2" w:rsidDel="0084167D">
          <w:rPr>
            <w:rFonts w:ascii="Graphik" w:eastAsia="Times New Roman" w:hAnsi="Graphik" w:cs="Segoe UI"/>
            <w:lang w:eastAsia="en-GB"/>
          </w:rPr>
          <w:delText>, enhancements,</w:delText>
        </w:r>
        <w:r w:rsidR="00051F1A" w:rsidRPr="00B04CB2" w:rsidDel="0084167D">
          <w:rPr>
            <w:rFonts w:ascii="Graphik" w:eastAsia="Times New Roman" w:hAnsi="Graphik" w:cs="Segoe UI"/>
            <w:lang w:eastAsia="en-GB"/>
          </w:rPr>
          <w:delText xml:space="preserve"> and bugfixes </w:delText>
        </w:r>
        <w:r w:rsidR="00A506A2" w:rsidRPr="00B04CB2" w:rsidDel="0084167D">
          <w:rPr>
            <w:rFonts w:ascii="Graphik" w:eastAsia="Times New Roman" w:hAnsi="Graphik" w:cs="Segoe UI"/>
            <w:lang w:eastAsia="en-GB"/>
          </w:rPr>
          <w:delText xml:space="preserve">for the Stack product. I also have to write documentation explaining new features and </w:delText>
        </w:r>
        <w:r w:rsidR="0076391D" w:rsidRPr="00B04CB2" w:rsidDel="0084167D">
          <w:rPr>
            <w:rFonts w:ascii="Graphik" w:eastAsia="Times New Roman" w:hAnsi="Graphik" w:cs="Segoe UI"/>
            <w:lang w:eastAsia="en-GB"/>
          </w:rPr>
          <w:delText xml:space="preserve">if I </w:delText>
        </w:r>
        <w:r w:rsidR="00EF063F" w:rsidRPr="00B04CB2" w:rsidDel="0084167D">
          <w:rPr>
            <w:rFonts w:ascii="Graphik" w:eastAsia="Times New Roman" w:hAnsi="Graphik" w:cs="Segoe UI"/>
            <w:lang w:eastAsia="en-GB"/>
          </w:rPr>
          <w:delText>create</w:delText>
        </w:r>
        <w:r w:rsidR="0076391D" w:rsidRPr="00B04CB2" w:rsidDel="0084167D">
          <w:rPr>
            <w:rFonts w:ascii="Graphik" w:eastAsia="Times New Roman" w:hAnsi="Graphik" w:cs="Segoe UI"/>
            <w:lang w:eastAsia="en-GB"/>
          </w:rPr>
          <w:delText xml:space="preserve"> a bugfix that </w:delText>
        </w:r>
        <w:r w:rsidR="00F767FA" w:rsidRPr="00B04CB2" w:rsidDel="0084167D">
          <w:rPr>
            <w:rFonts w:ascii="Graphik" w:eastAsia="Times New Roman" w:hAnsi="Graphik" w:cs="Segoe UI"/>
            <w:lang w:eastAsia="en-GB"/>
          </w:rPr>
          <w:delText xml:space="preserve">requires client IT teams to </w:delText>
        </w:r>
        <w:r w:rsidR="005A5C1A" w:rsidRPr="00B04CB2" w:rsidDel="0084167D">
          <w:rPr>
            <w:rFonts w:ascii="Graphik" w:eastAsia="Times New Roman" w:hAnsi="Graphik" w:cs="Segoe UI"/>
            <w:lang w:eastAsia="en-GB"/>
          </w:rPr>
          <w:delText>make changes on their end</w:delText>
        </w:r>
        <w:r w:rsidR="00EF063F" w:rsidRPr="00B04CB2" w:rsidDel="0084167D">
          <w:rPr>
            <w:rFonts w:ascii="Graphik" w:eastAsia="Times New Roman" w:hAnsi="Graphik" w:cs="Segoe UI"/>
            <w:lang w:eastAsia="en-GB"/>
          </w:rPr>
          <w:delText>, especially to the code</w:delText>
        </w:r>
        <w:r w:rsidR="005A5C1A" w:rsidRPr="00B04CB2" w:rsidDel="0084167D">
          <w:rPr>
            <w:rFonts w:ascii="Graphik" w:eastAsia="Times New Roman" w:hAnsi="Graphik" w:cs="Segoe UI"/>
            <w:lang w:eastAsia="en-GB"/>
          </w:rPr>
          <w:delText>, I need to write detailed</w:delText>
        </w:r>
        <w:r w:rsidR="00EF063F" w:rsidRPr="00B04CB2" w:rsidDel="0084167D">
          <w:rPr>
            <w:rFonts w:ascii="Graphik" w:eastAsia="Times New Roman" w:hAnsi="Graphik" w:cs="Segoe UI"/>
            <w:lang w:eastAsia="en-GB"/>
          </w:rPr>
          <w:delText xml:space="preserve"> instructions </w:delText>
        </w:r>
        <w:r w:rsidR="008B07A1" w:rsidRPr="00B04CB2" w:rsidDel="0084167D">
          <w:rPr>
            <w:rFonts w:ascii="Graphik" w:eastAsia="Times New Roman" w:hAnsi="Graphik" w:cs="Segoe UI"/>
            <w:lang w:eastAsia="en-GB"/>
          </w:rPr>
          <w:delText xml:space="preserve">and screenshots of validation steps </w:delText>
        </w:r>
        <w:r w:rsidR="00EF063F" w:rsidRPr="00B04CB2" w:rsidDel="0084167D">
          <w:rPr>
            <w:rFonts w:ascii="Graphik" w:eastAsia="Times New Roman" w:hAnsi="Graphik" w:cs="Segoe UI"/>
            <w:lang w:eastAsia="en-GB"/>
          </w:rPr>
          <w:delText xml:space="preserve">so they know what to do. In some time-sensitive situations, I take screenshots of my code </w:delText>
        </w:r>
        <w:r w:rsidR="00802522" w:rsidRPr="00B04CB2" w:rsidDel="0084167D">
          <w:rPr>
            <w:rFonts w:ascii="Graphik" w:eastAsia="Times New Roman" w:hAnsi="Graphik" w:cs="Segoe UI"/>
            <w:lang w:eastAsia="en-GB"/>
          </w:rPr>
          <w:delText xml:space="preserve">or clean data files </w:delText>
        </w:r>
        <w:r w:rsidR="00950EFB" w:rsidRPr="00B04CB2" w:rsidDel="0084167D">
          <w:rPr>
            <w:rFonts w:ascii="Graphik" w:eastAsia="Times New Roman" w:hAnsi="Graphik" w:cs="Segoe UI"/>
            <w:lang w:eastAsia="en-GB"/>
          </w:rPr>
          <w:delText xml:space="preserve">since it’s “good enough”. </w:delText>
        </w:r>
        <w:r w:rsidR="00394085" w:rsidRPr="00B04CB2" w:rsidDel="0084167D">
          <w:rPr>
            <w:rFonts w:ascii="Graphik" w:eastAsia="Times New Roman" w:hAnsi="Graphik" w:cs="Segoe UI"/>
            <w:lang w:eastAsia="en-GB"/>
          </w:rPr>
          <w:delText xml:space="preserve">Is there a quick way to </w:delText>
        </w:r>
        <w:r w:rsidR="00004981" w:rsidRPr="00B04CB2" w:rsidDel="0084167D">
          <w:rPr>
            <w:rFonts w:ascii="Graphik" w:eastAsia="Times New Roman" w:hAnsi="Graphik" w:cs="Segoe UI"/>
            <w:lang w:eastAsia="en-GB"/>
          </w:rPr>
          <w:delText xml:space="preserve">convert these screenshots into searchable code </w:delText>
        </w:r>
        <w:r w:rsidR="006F5726" w:rsidRPr="00B04CB2" w:rsidDel="0084167D">
          <w:rPr>
            <w:rFonts w:ascii="Graphik" w:eastAsia="Times New Roman" w:hAnsi="Graphik" w:cs="Segoe UI"/>
            <w:lang w:eastAsia="en-GB"/>
          </w:rPr>
          <w:delText xml:space="preserve">or quickly caption </w:delText>
        </w:r>
        <w:r w:rsidR="001B0BB7" w:rsidRPr="00B04CB2" w:rsidDel="0084167D">
          <w:rPr>
            <w:rFonts w:ascii="Graphik" w:eastAsia="Times New Roman" w:hAnsi="Graphik" w:cs="Segoe UI"/>
            <w:lang w:eastAsia="en-GB"/>
          </w:rPr>
          <w:delText xml:space="preserve">validation screenshots </w:delText>
        </w:r>
        <w:r w:rsidR="00004981" w:rsidRPr="00B04CB2" w:rsidDel="0084167D">
          <w:rPr>
            <w:rFonts w:ascii="Graphik" w:eastAsia="Times New Roman" w:hAnsi="Graphik" w:cs="Segoe UI"/>
            <w:lang w:eastAsia="en-GB"/>
          </w:rPr>
          <w:delText xml:space="preserve">to make the documentation more maintainable to reduce the load on our </w:delText>
        </w:r>
        <w:r w:rsidR="001B6C41" w:rsidRPr="00B04CB2" w:rsidDel="0084167D">
          <w:rPr>
            <w:rFonts w:ascii="Graphik" w:eastAsia="Times New Roman" w:hAnsi="Graphik" w:cs="Segoe UI"/>
            <w:lang w:eastAsia="en-GB"/>
          </w:rPr>
          <w:delText>support teams?</w:delText>
        </w:r>
        <w:r w:rsidR="003D01B9" w:rsidRPr="00B04CB2" w:rsidDel="0084167D">
          <w:rPr>
            <w:rFonts w:ascii="Graphik" w:hAnsi="Graphik"/>
            <w:rPrChange w:id="106" w:author="Sobol, Melinda" w:date="2022-02-07T14:42:00Z">
              <w:rPr/>
            </w:rPrChange>
          </w:rPr>
          <w:br/>
        </w:r>
        <w:r w:rsidR="003D01B9" w:rsidRPr="00B04CB2" w:rsidDel="0084167D">
          <w:rPr>
            <w:rFonts w:ascii="Graphik" w:hAnsi="Graphik"/>
            <w:rPrChange w:id="107" w:author="Sobol, Melinda" w:date="2022-02-07T14:42:00Z">
              <w:rPr/>
            </w:rPrChange>
          </w:rPr>
          <w:br/>
        </w:r>
        <w:r w:rsidR="003D01B9" w:rsidRPr="00B04CB2" w:rsidDel="0084167D">
          <w:rPr>
            <w:rFonts w:ascii="Graphik" w:eastAsia="Times New Roman" w:hAnsi="Graphik" w:cs="Segoe UI"/>
            <w:i/>
            <w:iCs/>
            <w:lang w:eastAsia="en-GB"/>
            <w:rPrChange w:id="108" w:author="Sobol, Melinda" w:date="2022-02-07T14:42:00Z">
              <w:rPr>
                <w:rFonts w:ascii="Graphik" w:eastAsia="Times New Roman" w:hAnsi="Graphik" w:cs="Segoe UI"/>
                <w:lang w:eastAsia="en-GB"/>
              </w:rPr>
            </w:rPrChange>
          </w:rPr>
          <w:delText>I want to be able to create new documentation easily, without needing to transcribe screenshots I have taken during development or post-deployment triaging</w:delText>
        </w:r>
        <w:commentRangeStart w:id="109"/>
        <w:commentRangeEnd w:id="109"/>
        <w:r w:rsidR="003D01B9" w:rsidRPr="00B04CB2" w:rsidDel="0084167D">
          <w:rPr>
            <w:rStyle w:val="CommentReference"/>
            <w:rFonts w:ascii="Graphik" w:hAnsi="Graphik"/>
            <w:rPrChange w:id="110" w:author="Sobol, Melinda" w:date="2022-02-07T14:42:00Z">
              <w:rPr>
                <w:rStyle w:val="CommentReference"/>
              </w:rPr>
            </w:rPrChange>
          </w:rPr>
          <w:commentReference w:id="109"/>
        </w:r>
        <w:r w:rsidR="003D01B9" w:rsidRPr="00B04CB2" w:rsidDel="0084167D">
          <w:rPr>
            <w:rFonts w:ascii="Graphik" w:eastAsia="Times New Roman" w:hAnsi="Graphik" w:cs="Segoe UI"/>
            <w:i/>
            <w:iCs/>
            <w:lang w:eastAsia="en-GB"/>
          </w:rPr>
          <w:delText>.</w:delText>
        </w:r>
      </w:del>
    </w:p>
    <w:p w14:paraId="79CFD8CB" w14:textId="3209C1B7" w:rsidR="4F55F356" w:rsidRPr="00B04CB2" w:rsidRDefault="4F55F356" w:rsidP="4F55F356">
      <w:pPr>
        <w:spacing w:beforeAutospacing="1" w:afterAutospacing="1"/>
        <w:rPr>
          <w:rFonts w:ascii="Graphik" w:eastAsia="Times New Roman" w:hAnsi="Graphik" w:cs="Segoe UI"/>
          <w:i/>
          <w:iCs/>
          <w:lang w:eastAsia="en-GB"/>
        </w:rPr>
      </w:pPr>
    </w:p>
    <w:p w14:paraId="06C0B9BC" w14:textId="2021F03F" w:rsidR="004B1912" w:rsidRPr="00B04CB2" w:rsidRDefault="00E87A28" w:rsidP="46A8E258">
      <w:pPr>
        <w:spacing w:before="100" w:beforeAutospacing="1" w:after="100" w:afterAutospacing="1"/>
        <w:rPr>
          <w:rFonts w:ascii="Graphik" w:eastAsia="Times New Roman" w:hAnsi="Graphik" w:cs="Segoe UI"/>
          <w:lang w:eastAsia="en-GB"/>
        </w:rPr>
      </w:pPr>
      <w:commentRangeStart w:id="111"/>
      <w:r w:rsidRPr="00B04CB2">
        <w:rPr>
          <w:rFonts w:ascii="Graphik" w:eastAsia="Times New Roman" w:hAnsi="Graphik" w:cs="Segoe UI"/>
          <w:b/>
          <w:bCs/>
          <w:lang w:eastAsia="en-GB"/>
        </w:rPr>
        <w:t>Scope</w:t>
      </w:r>
      <w:r w:rsidR="003D01B9" w:rsidRPr="00B04CB2">
        <w:rPr>
          <w:rFonts w:ascii="Graphik" w:eastAsia="Times New Roman" w:hAnsi="Graphik" w:cs="Segoe UI"/>
          <w:b/>
          <w:bCs/>
          <w:lang w:eastAsia="en-GB"/>
        </w:rPr>
        <w:t xml:space="preserve"> – </w:t>
      </w:r>
      <w:ins w:id="112" w:author="Sobol, Melinda" w:date="2022-02-07T14:52:00Z">
        <w:r w:rsidR="0084167D">
          <w:rPr>
            <w:rFonts w:ascii="Graphik" w:eastAsia="Times New Roman" w:hAnsi="Graphik" w:cs="Segoe UI"/>
            <w:b/>
            <w:bCs/>
            <w:color w:val="A100FF" w:themeColor="accent1"/>
            <w:lang w:eastAsia="en-GB"/>
          </w:rPr>
          <w:t>T</w:t>
        </w:r>
      </w:ins>
      <w:del w:id="113" w:author="Sobol, Melinda" w:date="2022-02-07T14:52:00Z">
        <w:r w:rsidR="003D01B9" w:rsidRPr="0084167D" w:rsidDel="0084167D">
          <w:rPr>
            <w:rFonts w:ascii="Graphik" w:eastAsia="Times New Roman" w:hAnsi="Graphik" w:cs="Segoe UI"/>
            <w:b/>
            <w:bCs/>
            <w:color w:val="A100FF" w:themeColor="accent1"/>
            <w:lang w:eastAsia="en-GB"/>
            <w:rPrChange w:id="114" w:author="Sobol, Melinda" w:date="2022-02-07T14:52:00Z">
              <w:rPr>
                <w:rFonts w:ascii="Graphik" w:eastAsia="Times New Roman" w:hAnsi="Graphik" w:cs="Segoe UI"/>
                <w:b/>
                <w:bCs/>
                <w:lang w:eastAsia="en-GB"/>
              </w:rPr>
            </w:rPrChange>
          </w:rPr>
          <w:delText>t</w:delText>
        </w:r>
      </w:del>
      <w:r w:rsidR="003D01B9" w:rsidRPr="0084167D">
        <w:rPr>
          <w:rFonts w:ascii="Graphik" w:eastAsia="Times New Roman" w:hAnsi="Graphik" w:cs="Segoe UI"/>
          <w:b/>
          <w:bCs/>
          <w:color w:val="A100FF" w:themeColor="accent1"/>
          <w:lang w:eastAsia="en-GB"/>
          <w:rPrChange w:id="115" w:author="Sobol, Melinda" w:date="2022-02-07T14:52:00Z">
            <w:rPr>
              <w:rFonts w:ascii="Graphik" w:eastAsia="Times New Roman" w:hAnsi="Graphik" w:cs="Segoe UI"/>
              <w:b/>
              <w:bCs/>
              <w:lang w:eastAsia="en-GB"/>
            </w:rPr>
          </w:rPrChange>
        </w:rPr>
        <w:t xml:space="preserve">he </w:t>
      </w:r>
      <w:ins w:id="116" w:author="Sobol, Melinda" w:date="2022-02-07T14:52:00Z">
        <w:r w:rsidR="0084167D">
          <w:rPr>
            <w:rFonts w:ascii="Graphik" w:eastAsia="Times New Roman" w:hAnsi="Graphik" w:cs="Segoe UI"/>
            <w:b/>
            <w:bCs/>
            <w:color w:val="A100FF" w:themeColor="accent1"/>
            <w:lang w:eastAsia="en-GB"/>
          </w:rPr>
          <w:t>R</w:t>
        </w:r>
      </w:ins>
      <w:del w:id="117" w:author="Sobol, Melinda" w:date="2022-02-07T14:52:00Z">
        <w:r w:rsidR="003D01B9" w:rsidRPr="0084167D" w:rsidDel="0084167D">
          <w:rPr>
            <w:rFonts w:ascii="Graphik" w:eastAsia="Times New Roman" w:hAnsi="Graphik" w:cs="Segoe UI"/>
            <w:b/>
            <w:bCs/>
            <w:color w:val="A100FF" w:themeColor="accent1"/>
            <w:lang w:eastAsia="en-GB"/>
            <w:rPrChange w:id="118" w:author="Sobol, Melinda" w:date="2022-02-07T14:52:00Z">
              <w:rPr>
                <w:rFonts w:ascii="Graphik" w:eastAsia="Times New Roman" w:hAnsi="Graphik" w:cs="Segoe UI"/>
                <w:b/>
                <w:bCs/>
                <w:lang w:eastAsia="en-GB"/>
              </w:rPr>
            </w:rPrChange>
          </w:rPr>
          <w:delText>r</w:delText>
        </w:r>
      </w:del>
      <w:r w:rsidR="003D01B9" w:rsidRPr="0084167D">
        <w:rPr>
          <w:rFonts w:ascii="Graphik" w:eastAsia="Times New Roman" w:hAnsi="Graphik" w:cs="Segoe UI"/>
          <w:b/>
          <w:bCs/>
          <w:color w:val="A100FF" w:themeColor="accent1"/>
          <w:lang w:eastAsia="en-GB"/>
          <w:rPrChange w:id="119" w:author="Sobol, Melinda" w:date="2022-02-07T14:52:00Z">
            <w:rPr>
              <w:rFonts w:ascii="Graphik" w:eastAsia="Times New Roman" w:hAnsi="Graphik" w:cs="Segoe UI"/>
              <w:b/>
              <w:bCs/>
              <w:lang w:eastAsia="en-GB"/>
            </w:rPr>
          </w:rPrChange>
        </w:rPr>
        <w:t>equirements</w:t>
      </w:r>
    </w:p>
    <w:p w14:paraId="6FA7FA58" w14:textId="77777777" w:rsidR="0084167D" w:rsidRDefault="0084167D" w:rsidP="0084167D">
      <w:pPr>
        <w:spacing w:before="100" w:beforeAutospacing="1" w:after="100" w:afterAutospacing="1"/>
        <w:rPr>
          <w:ins w:id="120" w:author="Sobol, Melinda" w:date="2022-02-07T14:54:00Z"/>
          <w:rFonts w:ascii="Graphik" w:eastAsia="Times New Roman" w:hAnsi="Graphik" w:cs="Segoe UI"/>
          <w:lang w:eastAsia="en-GB"/>
        </w:rPr>
      </w:pPr>
      <w:ins w:id="121" w:author="Sobol, Melinda" w:date="2022-02-07T14:53:00Z">
        <w:r w:rsidRPr="0084167D">
          <w:rPr>
            <w:rFonts w:ascii="Graphik" w:eastAsia="Times New Roman" w:hAnsi="Graphik" w:cs="Segoe UI"/>
            <w:lang w:eastAsia="en-GB"/>
          </w:rPr>
          <w:t>We need website design (</w:t>
        </w:r>
        <w:proofErr w:type="gramStart"/>
        <w:r w:rsidRPr="0084167D">
          <w:rPr>
            <w:rFonts w:ascii="Graphik" w:eastAsia="Times New Roman" w:hAnsi="Graphik" w:cs="Segoe UI"/>
            <w:lang w:eastAsia="en-GB"/>
          </w:rPr>
          <w:t>e.g.</w:t>
        </w:r>
        <w:proofErr w:type="gramEnd"/>
        <w:r w:rsidRPr="0084167D">
          <w:rPr>
            <w:rFonts w:ascii="Graphik" w:eastAsia="Times New Roman" w:hAnsi="Graphik" w:cs="Segoe UI"/>
            <w:lang w:eastAsia="en-GB"/>
          </w:rPr>
          <w:t xml:space="preserve"> layout, theme, visual elements) and Functional design (e.g. logical structure, interactive elements). We want to be able to easily and quickly navigate the MyWizard AiOps portal to find the information that I want. We also want to be able to clearly understand and identify elements on the portal through standardised Accenture Theming. </w:t>
        </w:r>
      </w:ins>
    </w:p>
    <w:p w14:paraId="404D057C" w14:textId="555D197F" w:rsidR="0084167D" w:rsidRPr="0084167D" w:rsidRDefault="0084167D" w:rsidP="0084167D">
      <w:pPr>
        <w:spacing w:before="100" w:beforeAutospacing="1" w:after="100" w:afterAutospacing="1"/>
        <w:rPr>
          <w:ins w:id="122" w:author="Sobol, Melinda" w:date="2022-02-07T14:53:00Z"/>
          <w:rFonts w:ascii="Graphik" w:eastAsia="Times New Roman" w:hAnsi="Graphik" w:cs="Segoe UI"/>
          <w:lang w:eastAsia="en-GB"/>
        </w:rPr>
      </w:pPr>
      <w:ins w:id="123" w:author="Sobol, Melinda" w:date="2022-02-07T14:53:00Z">
        <w:r w:rsidRPr="0084167D">
          <w:rPr>
            <w:rFonts w:ascii="Graphik" w:eastAsia="Times New Roman" w:hAnsi="Graphik" w:cs="Segoe UI"/>
            <w:lang w:eastAsia="en-GB"/>
          </w:rPr>
          <w:t>Additionally, we want a layout which emphasises the key components and most utilised areas of information and interactable elements to be clearly highlighted and differentiated so that I know what I can click on.</w:t>
        </w:r>
      </w:ins>
    </w:p>
    <w:p w14:paraId="41FA7AE5" w14:textId="433B6FF3" w:rsidR="004B1912" w:rsidRPr="00B04CB2" w:rsidDel="0084167D" w:rsidRDefault="0707F193" w:rsidP="00BA79D0">
      <w:pPr>
        <w:pStyle w:val="ListParagraph"/>
        <w:numPr>
          <w:ilvl w:val="0"/>
          <w:numId w:val="19"/>
        </w:numPr>
        <w:spacing w:before="100" w:beforeAutospacing="1" w:after="100" w:afterAutospacing="1"/>
        <w:rPr>
          <w:del w:id="124" w:author="Sobol, Melinda" w:date="2022-02-07T14:53:00Z"/>
          <w:rFonts w:ascii="Graphik" w:eastAsia="Times New Roman" w:hAnsi="Graphik" w:cs="Segoe UI"/>
          <w:lang w:eastAsia="en-GB"/>
        </w:rPr>
      </w:pPr>
      <w:del w:id="125" w:author="Sobol, Melinda" w:date="2022-02-07T14:53:00Z">
        <w:r w:rsidRPr="00B04CB2" w:rsidDel="0084167D">
          <w:rPr>
            <w:rFonts w:ascii="Graphik" w:eastAsia="Times New Roman" w:hAnsi="Graphik" w:cs="Segoe UI"/>
            <w:lang w:eastAsia="en-GB"/>
          </w:rPr>
          <w:delText>I want to be able to “</w:delText>
        </w:r>
        <w:r w:rsidR="4014DBB3" w:rsidRPr="00B04CB2" w:rsidDel="0084167D">
          <w:rPr>
            <w:rFonts w:ascii="Graphik" w:eastAsia="Times New Roman" w:hAnsi="Graphik" w:cs="Segoe UI"/>
            <w:lang w:eastAsia="en-GB"/>
          </w:rPr>
          <w:delText>ctrl+f</w:delText>
        </w:r>
        <w:r w:rsidRPr="00B04CB2" w:rsidDel="0084167D">
          <w:rPr>
            <w:rFonts w:ascii="Graphik" w:eastAsia="Times New Roman" w:hAnsi="Graphik" w:cs="Segoe UI"/>
            <w:lang w:eastAsia="en-GB"/>
          </w:rPr>
          <w:delText>” code</w:delText>
        </w:r>
        <w:r w:rsidR="00A00FFB" w:rsidRPr="00B04CB2" w:rsidDel="0084167D">
          <w:rPr>
            <w:rFonts w:ascii="Graphik" w:eastAsia="Times New Roman" w:hAnsi="Graphik" w:cs="Segoe UI"/>
            <w:lang w:eastAsia="en-GB"/>
          </w:rPr>
          <w:delText xml:space="preserve"> and terminal output</w:delText>
        </w:r>
        <w:r w:rsidR="3347AEEB" w:rsidRPr="00B04CB2" w:rsidDel="0084167D">
          <w:rPr>
            <w:rFonts w:ascii="Graphik" w:eastAsia="Times New Roman" w:hAnsi="Graphik" w:cs="Segoe UI"/>
            <w:lang w:eastAsia="en-GB"/>
          </w:rPr>
          <w:delText xml:space="preserve"> in this document</w:delText>
        </w:r>
        <w:r w:rsidR="00A00FFB" w:rsidRPr="00B04CB2" w:rsidDel="0084167D">
          <w:rPr>
            <w:rFonts w:ascii="Graphik" w:eastAsia="Times New Roman" w:hAnsi="Graphik" w:cs="Segoe UI"/>
            <w:lang w:eastAsia="en-GB"/>
          </w:rPr>
          <w:delText xml:space="preserve">, despite </w:delText>
        </w:r>
        <w:r w:rsidR="005D6840" w:rsidRPr="00B04CB2" w:rsidDel="0084167D">
          <w:rPr>
            <w:rFonts w:ascii="Graphik" w:eastAsia="Times New Roman" w:hAnsi="Graphik" w:cs="Segoe UI"/>
            <w:lang w:eastAsia="en-GB"/>
          </w:rPr>
          <w:delText xml:space="preserve">some of it being </w:delText>
        </w:r>
        <w:r w:rsidR="00D731C7" w:rsidRPr="00B04CB2" w:rsidDel="0084167D">
          <w:rPr>
            <w:rFonts w:ascii="Graphik" w:eastAsia="Times New Roman" w:hAnsi="Graphik" w:cs="Segoe UI"/>
            <w:lang w:eastAsia="en-GB"/>
          </w:rPr>
          <w:delText xml:space="preserve">stored </w:delText>
        </w:r>
        <w:r w:rsidR="00C5560F" w:rsidRPr="00B04CB2" w:rsidDel="0084167D">
          <w:rPr>
            <w:rFonts w:ascii="Graphik" w:eastAsia="Times New Roman" w:hAnsi="Graphik" w:cs="Segoe UI"/>
            <w:lang w:eastAsia="en-GB"/>
          </w:rPr>
          <w:delText>i</w:delText>
        </w:r>
        <w:r w:rsidR="00D731C7" w:rsidRPr="00B04CB2" w:rsidDel="0084167D">
          <w:rPr>
            <w:rFonts w:ascii="Graphik" w:eastAsia="Times New Roman" w:hAnsi="Graphik" w:cs="Segoe UI"/>
            <w:lang w:eastAsia="en-GB"/>
          </w:rPr>
          <w:delText>n Images</w:delText>
        </w:r>
        <w:r w:rsidR="002E213A" w:rsidRPr="00B04CB2" w:rsidDel="0084167D">
          <w:rPr>
            <w:rFonts w:ascii="Graphik" w:eastAsia="Times New Roman" w:hAnsi="Graphik" w:cs="Segoe UI"/>
            <w:lang w:eastAsia="en-GB"/>
          </w:rPr>
          <w:delText xml:space="preserve">, without having to manually transcribe </w:delText>
        </w:r>
        <w:r w:rsidR="0046613E" w:rsidRPr="00B04CB2" w:rsidDel="0084167D">
          <w:rPr>
            <w:rFonts w:ascii="Graphik" w:eastAsia="Times New Roman" w:hAnsi="Graphik" w:cs="Segoe UI"/>
            <w:lang w:eastAsia="en-GB"/>
          </w:rPr>
          <w:delText>existing screenshots</w:delText>
        </w:r>
      </w:del>
    </w:p>
    <w:p w14:paraId="0810BE99" w14:textId="69A37F06" w:rsidR="00D731C7" w:rsidRPr="00B04CB2" w:rsidDel="0084167D" w:rsidRDefault="00C5560F" w:rsidP="00BA79D0">
      <w:pPr>
        <w:pStyle w:val="ListParagraph"/>
        <w:numPr>
          <w:ilvl w:val="0"/>
          <w:numId w:val="19"/>
        </w:numPr>
        <w:spacing w:before="100" w:beforeAutospacing="1" w:after="100" w:afterAutospacing="1"/>
        <w:rPr>
          <w:del w:id="126" w:author="Sobol, Melinda" w:date="2022-02-07T14:53:00Z"/>
          <w:rFonts w:ascii="Graphik" w:eastAsia="Times New Roman" w:hAnsi="Graphik" w:cs="Segoe UI"/>
          <w:lang w:eastAsia="en-GB"/>
        </w:rPr>
      </w:pPr>
      <w:del w:id="127" w:author="Sobol, Melinda" w:date="2022-02-07T14:53:00Z">
        <w:r w:rsidRPr="00B04CB2" w:rsidDel="0084167D">
          <w:rPr>
            <w:rFonts w:ascii="Graphik" w:eastAsia="Times New Roman" w:hAnsi="Graphik" w:cs="Segoe UI"/>
            <w:lang w:eastAsia="en-GB"/>
          </w:rPr>
          <w:delText>I want to be able to create new documentation easily</w:delText>
        </w:r>
        <w:r w:rsidR="00B95DDD" w:rsidRPr="00B04CB2" w:rsidDel="0084167D">
          <w:rPr>
            <w:rFonts w:ascii="Graphik" w:eastAsia="Times New Roman" w:hAnsi="Graphik" w:cs="Segoe UI"/>
            <w:lang w:eastAsia="en-GB"/>
          </w:rPr>
          <w:delText xml:space="preserve">, </w:delText>
        </w:r>
        <w:r w:rsidR="0090052B" w:rsidRPr="00B04CB2" w:rsidDel="0084167D">
          <w:rPr>
            <w:rFonts w:ascii="Graphik" w:eastAsia="Times New Roman" w:hAnsi="Graphik" w:cs="Segoe UI"/>
            <w:lang w:eastAsia="en-GB"/>
          </w:rPr>
          <w:delText xml:space="preserve">without needing to transcribe screenshots I have taken during development or </w:delText>
        </w:r>
        <w:r w:rsidR="0034163B" w:rsidRPr="00B04CB2" w:rsidDel="0084167D">
          <w:rPr>
            <w:rFonts w:ascii="Graphik" w:eastAsia="Times New Roman" w:hAnsi="Graphik" w:cs="Segoe UI"/>
            <w:lang w:eastAsia="en-GB"/>
          </w:rPr>
          <w:delText xml:space="preserve">post-deployment </w:delText>
        </w:r>
        <w:r w:rsidR="002E213A" w:rsidRPr="00B04CB2" w:rsidDel="0084167D">
          <w:rPr>
            <w:rFonts w:ascii="Graphik" w:eastAsia="Times New Roman" w:hAnsi="Graphik" w:cs="Segoe UI"/>
            <w:lang w:eastAsia="en-GB"/>
          </w:rPr>
          <w:delText>triaging</w:delText>
        </w:r>
        <w:commentRangeEnd w:id="111"/>
        <w:r w:rsidR="008B4176" w:rsidRPr="00B04CB2" w:rsidDel="0084167D">
          <w:rPr>
            <w:rStyle w:val="CommentReference"/>
            <w:rFonts w:ascii="Graphik" w:hAnsi="Graphik"/>
            <w:rPrChange w:id="128" w:author="Sobol, Melinda" w:date="2022-02-07T14:42:00Z">
              <w:rPr>
                <w:rStyle w:val="CommentReference"/>
              </w:rPr>
            </w:rPrChange>
          </w:rPr>
          <w:commentReference w:id="111"/>
        </w:r>
      </w:del>
    </w:p>
    <w:p w14:paraId="67A4E717" w14:textId="2F42575A" w:rsidR="002E213A" w:rsidRPr="00B04CB2" w:rsidDel="0084167D" w:rsidRDefault="002E213A" w:rsidP="002E213A">
      <w:pPr>
        <w:pStyle w:val="ListParagraph"/>
        <w:spacing w:before="100" w:beforeAutospacing="1" w:after="100" w:afterAutospacing="1"/>
        <w:rPr>
          <w:del w:id="129" w:author="Sobol, Melinda" w:date="2022-02-07T14:54:00Z"/>
          <w:rFonts w:ascii="Graphik" w:eastAsia="Times New Roman" w:hAnsi="Graphik" w:cs="Segoe UI"/>
          <w:lang w:eastAsia="en-GB"/>
        </w:rPr>
      </w:pPr>
    </w:p>
    <w:p w14:paraId="00CB0790" w14:textId="4059667E" w:rsidR="00613CD5" w:rsidRPr="00B04CB2" w:rsidDel="0084167D" w:rsidRDefault="003D01B9" w:rsidP="478F5135">
      <w:pPr>
        <w:spacing w:before="100" w:beforeAutospacing="1" w:after="100" w:afterAutospacing="1"/>
        <w:rPr>
          <w:del w:id="130" w:author="Sobol, Melinda" w:date="2022-02-07T14:54:00Z"/>
          <w:rFonts w:ascii="Graphik" w:eastAsia="Times New Roman" w:hAnsi="Graphik" w:cs="Segoe UI"/>
          <w:i/>
          <w:iCs/>
          <w:sz w:val="20"/>
          <w:szCs w:val="20"/>
          <w:lang w:eastAsia="en-GB"/>
        </w:rPr>
      </w:pPr>
      <w:del w:id="131" w:author="Sobol, Melinda" w:date="2022-02-07T14:54:00Z">
        <w:r w:rsidRPr="00B04CB2" w:rsidDel="0084167D">
          <w:rPr>
            <w:rFonts w:ascii="Graphik" w:eastAsia="Times New Roman" w:hAnsi="Graphik" w:cs="Segoe UI"/>
            <w:b/>
            <w:bCs/>
            <w:lang w:eastAsia="en-GB"/>
          </w:rPr>
          <w:delText>Stretch Goals</w:delText>
        </w:r>
        <w:r w:rsidR="2BB13F56" w:rsidRPr="00B04CB2" w:rsidDel="0084167D">
          <w:rPr>
            <w:rFonts w:ascii="Graphik" w:eastAsia="Times New Roman" w:hAnsi="Graphik" w:cs="Segoe UI"/>
            <w:b/>
            <w:bCs/>
            <w:lang w:eastAsia="en-GB"/>
          </w:rPr>
          <w:delText xml:space="preserve"> </w:delText>
        </w:r>
        <w:r w:rsidR="2BB13F56" w:rsidRPr="00B04CB2" w:rsidDel="0084167D">
          <w:rPr>
            <w:rFonts w:ascii="Graphik" w:eastAsia="Times New Roman" w:hAnsi="Graphik" w:cs="Segoe UI"/>
            <w:lang w:eastAsia="en-GB"/>
          </w:rPr>
          <w:delText>-</w:delText>
        </w:r>
        <w:r w:rsidR="2BB13F56" w:rsidRPr="00B04CB2" w:rsidDel="0084167D">
          <w:rPr>
            <w:rFonts w:ascii="Graphik" w:eastAsia="Times New Roman" w:hAnsi="Graphik" w:cs="Segoe UI"/>
            <w:i/>
            <w:iCs/>
            <w:sz w:val="20"/>
            <w:szCs w:val="20"/>
            <w:lang w:eastAsia="en-GB"/>
          </w:rPr>
          <w:delText xml:space="preserve"> if you find you</w:delText>
        </w:r>
        <w:r w:rsidR="7F3EE96A" w:rsidRPr="00B04CB2" w:rsidDel="0084167D">
          <w:rPr>
            <w:rFonts w:ascii="Graphik" w:eastAsia="Times New Roman" w:hAnsi="Graphik" w:cs="Segoe UI"/>
            <w:i/>
            <w:iCs/>
            <w:sz w:val="20"/>
            <w:szCs w:val="20"/>
            <w:lang w:eastAsia="en-GB"/>
          </w:rPr>
          <w:delText>r team gets through the basic requirements quickly.</w:delText>
        </w:r>
      </w:del>
    </w:p>
    <w:p w14:paraId="3A4CBE8D" w14:textId="3A8A5F29" w:rsidR="2542A9D2" w:rsidRPr="00B04CB2" w:rsidDel="0084167D" w:rsidRDefault="2542A9D2" w:rsidP="478F5135">
      <w:pPr>
        <w:pStyle w:val="ListParagraph"/>
        <w:numPr>
          <w:ilvl w:val="0"/>
          <w:numId w:val="16"/>
        </w:numPr>
        <w:spacing w:beforeAutospacing="1" w:afterAutospacing="1"/>
        <w:rPr>
          <w:del w:id="132" w:author="Sobol, Melinda" w:date="2022-02-07T14:54:00Z"/>
          <w:rFonts w:ascii="Graphik" w:eastAsiaTheme="minorEastAsia" w:hAnsi="Graphik"/>
          <w:lang w:eastAsia="en-GB"/>
          <w:rPrChange w:id="133" w:author="Sobol, Melinda" w:date="2022-02-07T14:42:00Z">
            <w:rPr>
              <w:del w:id="134" w:author="Sobol, Melinda" w:date="2022-02-07T14:54:00Z"/>
              <w:rFonts w:eastAsiaTheme="minorEastAsia"/>
              <w:lang w:eastAsia="en-GB"/>
            </w:rPr>
          </w:rPrChange>
        </w:rPr>
      </w:pPr>
      <w:del w:id="135" w:author="Sobol, Melinda" w:date="2022-02-07T14:54:00Z">
        <w:r w:rsidRPr="00B04CB2" w:rsidDel="0084167D">
          <w:rPr>
            <w:rFonts w:ascii="Graphik" w:eastAsia="Times New Roman" w:hAnsi="Graphik" w:cs="Segoe UI"/>
            <w:lang w:eastAsia="en-GB"/>
          </w:rPr>
          <w:delText xml:space="preserve">I want to be able to convert </w:delText>
        </w:r>
        <w:r w:rsidR="56B2EAB6" w:rsidRPr="00B04CB2" w:rsidDel="0084167D">
          <w:rPr>
            <w:rFonts w:ascii="Graphik" w:eastAsia="Times New Roman" w:hAnsi="Graphik" w:cs="Segoe UI"/>
            <w:lang w:eastAsia="en-GB"/>
          </w:rPr>
          <w:delText>multiple</w:delText>
        </w:r>
        <w:r w:rsidRPr="00B04CB2" w:rsidDel="0084167D">
          <w:rPr>
            <w:rFonts w:ascii="Graphik" w:eastAsia="Times New Roman" w:hAnsi="Graphik" w:cs="Segoe UI"/>
            <w:lang w:eastAsia="en-GB"/>
          </w:rPr>
          <w:delText xml:space="preserve"> images </w:delText>
        </w:r>
        <w:r w:rsidR="4C8FCB9D" w:rsidRPr="00B04CB2" w:rsidDel="0084167D">
          <w:rPr>
            <w:rFonts w:ascii="Graphik" w:eastAsia="Times New Roman" w:hAnsi="Graphik" w:cs="Segoe UI"/>
            <w:lang w:eastAsia="en-GB"/>
          </w:rPr>
          <w:delText xml:space="preserve">in a document </w:delText>
        </w:r>
        <w:r w:rsidRPr="00B04CB2" w:rsidDel="0084167D">
          <w:rPr>
            <w:rFonts w:ascii="Graphik" w:eastAsia="Times New Roman" w:hAnsi="Graphik" w:cs="Segoe UI"/>
            <w:lang w:eastAsia="en-GB"/>
          </w:rPr>
          <w:delText>to text</w:delText>
        </w:r>
      </w:del>
    </w:p>
    <w:p w14:paraId="62CC885E" w14:textId="39C220FF" w:rsidR="2542A9D2" w:rsidRPr="00B04CB2" w:rsidDel="0084167D" w:rsidRDefault="2542A9D2" w:rsidP="478F5135">
      <w:pPr>
        <w:pStyle w:val="ListParagraph"/>
        <w:numPr>
          <w:ilvl w:val="0"/>
          <w:numId w:val="16"/>
        </w:numPr>
        <w:spacing w:beforeAutospacing="1" w:afterAutospacing="1"/>
        <w:rPr>
          <w:del w:id="136" w:author="Sobol, Melinda" w:date="2022-02-07T14:54:00Z"/>
          <w:rFonts w:ascii="Graphik" w:hAnsi="Graphik"/>
          <w:lang w:eastAsia="en-GB"/>
          <w:rPrChange w:id="137" w:author="Sobol, Melinda" w:date="2022-02-07T14:42:00Z">
            <w:rPr>
              <w:del w:id="138" w:author="Sobol, Melinda" w:date="2022-02-07T14:54:00Z"/>
              <w:lang w:eastAsia="en-GB"/>
            </w:rPr>
          </w:rPrChange>
        </w:rPr>
      </w:pPr>
      <w:del w:id="139" w:author="Sobol, Melinda" w:date="2022-02-07T14:54:00Z">
        <w:r w:rsidRPr="00B04CB2" w:rsidDel="0084167D">
          <w:rPr>
            <w:rFonts w:ascii="Graphik" w:eastAsia="Times New Roman" w:hAnsi="Graphik" w:cs="Segoe UI"/>
            <w:lang w:eastAsia="en-GB"/>
          </w:rPr>
          <w:delText xml:space="preserve">I want to </w:delText>
        </w:r>
        <w:r w:rsidR="5DD03B20" w:rsidRPr="00B04CB2" w:rsidDel="0084167D">
          <w:rPr>
            <w:rFonts w:ascii="Graphik" w:eastAsia="Times New Roman" w:hAnsi="Graphik" w:cs="Segoe UI"/>
            <w:lang w:eastAsia="en-GB"/>
          </w:rPr>
          <w:delText xml:space="preserve">be able to </w:delText>
        </w:r>
        <w:r w:rsidRPr="00B04CB2" w:rsidDel="0084167D">
          <w:rPr>
            <w:rFonts w:ascii="Graphik" w:eastAsia="Times New Roman" w:hAnsi="Graphik" w:cs="Segoe UI"/>
            <w:lang w:eastAsia="en-GB"/>
          </w:rPr>
          <w:delText>download the results as a pdf</w:delText>
        </w:r>
      </w:del>
      <w:ins w:id="140" w:author="Gorecki, Andrew" w:date="2022-01-09T21:45:00Z">
        <w:del w:id="141" w:author="Sobol, Melinda" w:date="2022-02-07T14:54:00Z">
          <w:r w:rsidR="00EB634A" w:rsidRPr="00B04CB2" w:rsidDel="0084167D">
            <w:rPr>
              <w:rFonts w:ascii="Graphik" w:eastAsia="Times New Roman" w:hAnsi="Graphik" w:cs="Segoe UI"/>
              <w:lang w:eastAsia="en-GB"/>
            </w:rPr>
            <w:delText>/word/markdown doc</w:delText>
          </w:r>
        </w:del>
      </w:ins>
    </w:p>
    <w:p w14:paraId="361FA226" w14:textId="6E8625AC" w:rsidR="46A8E258" w:rsidRPr="00B04CB2" w:rsidDel="0084167D" w:rsidRDefault="338F0DA7" w:rsidP="478F5135">
      <w:pPr>
        <w:pStyle w:val="ListParagraph"/>
        <w:numPr>
          <w:ilvl w:val="0"/>
          <w:numId w:val="16"/>
        </w:numPr>
        <w:spacing w:beforeAutospacing="1" w:afterAutospacing="1"/>
        <w:rPr>
          <w:del w:id="142" w:author="Sobol, Melinda" w:date="2022-02-07T14:54:00Z"/>
          <w:rFonts w:ascii="Graphik" w:eastAsiaTheme="minorEastAsia" w:hAnsi="Graphik"/>
          <w:sz w:val="32"/>
          <w:szCs w:val="32"/>
          <w:lang w:eastAsia="en-GB"/>
          <w:rPrChange w:id="143" w:author="Sobol, Melinda" w:date="2022-02-07T14:42:00Z">
            <w:rPr>
              <w:del w:id="144" w:author="Sobol, Melinda" w:date="2022-02-07T14:54:00Z"/>
              <w:rFonts w:eastAsiaTheme="minorEastAsia"/>
              <w:sz w:val="32"/>
              <w:szCs w:val="32"/>
              <w:lang w:eastAsia="en-GB"/>
            </w:rPr>
          </w:rPrChange>
        </w:rPr>
      </w:pPr>
      <w:del w:id="145" w:author="Sobol, Melinda" w:date="2022-02-07T14:54:00Z">
        <w:r w:rsidRPr="00B04CB2" w:rsidDel="0084167D">
          <w:rPr>
            <w:rFonts w:ascii="Graphik" w:eastAsia="Times New Roman" w:hAnsi="Graphik" w:cs="Segoe UI"/>
            <w:lang w:eastAsia="en-GB"/>
          </w:rPr>
          <w:delText xml:space="preserve">I want to </w:delText>
        </w:r>
        <w:r w:rsidR="7233F2D8" w:rsidRPr="00B04CB2" w:rsidDel="0084167D">
          <w:rPr>
            <w:rFonts w:ascii="Graphik" w:eastAsia="Times New Roman" w:hAnsi="Graphik" w:cs="Segoe UI"/>
            <w:lang w:eastAsia="en-GB"/>
          </w:rPr>
          <w:delText xml:space="preserve">the code in the document to be </w:delText>
        </w:r>
        <w:r w:rsidR="6A185ABD" w:rsidRPr="00B04CB2" w:rsidDel="0084167D">
          <w:rPr>
            <w:rFonts w:ascii="Graphik" w:eastAsia="Times New Roman" w:hAnsi="Graphik" w:cs="Segoe UI"/>
            <w:lang w:eastAsia="en-GB"/>
          </w:rPr>
          <w:delText>automatically</w:delText>
        </w:r>
        <w:r w:rsidR="6B1FE62C" w:rsidRPr="00B04CB2" w:rsidDel="0084167D">
          <w:rPr>
            <w:rFonts w:ascii="Graphik" w:eastAsia="Times New Roman" w:hAnsi="Graphik" w:cs="Segoe UI"/>
            <w:lang w:eastAsia="en-GB"/>
          </w:rPr>
          <w:delText xml:space="preserve"> </w:delText>
        </w:r>
        <w:r w:rsidR="58CDF691" w:rsidRPr="00B04CB2" w:rsidDel="0084167D">
          <w:rPr>
            <w:rFonts w:ascii="Graphik" w:eastAsia="Times New Roman" w:hAnsi="Graphik" w:cs="Segoe UI"/>
            <w:lang w:eastAsia="en-GB"/>
          </w:rPr>
          <w:delText>formatted</w:delText>
        </w:r>
        <w:r w:rsidR="7799FD1D" w:rsidRPr="00B04CB2" w:rsidDel="0084167D">
          <w:rPr>
            <w:rFonts w:ascii="Graphik" w:eastAsia="Times New Roman" w:hAnsi="Graphik" w:cs="Segoe UI"/>
            <w:lang w:eastAsia="en-GB"/>
          </w:rPr>
          <w:delText xml:space="preserve"> and</w:delText>
        </w:r>
        <w:r w:rsidR="13856766" w:rsidRPr="00B04CB2" w:rsidDel="0084167D">
          <w:rPr>
            <w:rFonts w:ascii="Graphik" w:eastAsia="Times New Roman" w:hAnsi="Graphik" w:cs="Segoe UI"/>
            <w:lang w:eastAsia="en-GB"/>
          </w:rPr>
          <w:delText xml:space="preserve"> lint</w:delText>
        </w:r>
        <w:r w:rsidR="6384E3A2" w:rsidRPr="00B04CB2" w:rsidDel="0084167D">
          <w:rPr>
            <w:rFonts w:ascii="Graphik" w:eastAsia="Times New Roman" w:hAnsi="Graphik" w:cs="Segoe UI"/>
            <w:lang w:eastAsia="en-GB"/>
          </w:rPr>
          <w:delText>ed</w:delText>
        </w:r>
        <w:r w:rsidR="13856766" w:rsidRPr="00B04CB2" w:rsidDel="0084167D">
          <w:rPr>
            <w:rFonts w:ascii="Graphik" w:eastAsia="Times New Roman" w:hAnsi="Graphik" w:cs="Segoe UI"/>
            <w:lang w:eastAsia="en-GB"/>
          </w:rPr>
          <w:delText xml:space="preserve"> </w:delText>
        </w:r>
      </w:del>
    </w:p>
    <w:p w14:paraId="7C2286D4" w14:textId="24A713B9" w:rsidR="3D21D2B0" w:rsidRPr="00B04CB2" w:rsidDel="0084167D" w:rsidRDefault="3D21D2B0" w:rsidP="478F5135">
      <w:pPr>
        <w:pStyle w:val="ListParagraph"/>
        <w:numPr>
          <w:ilvl w:val="0"/>
          <w:numId w:val="16"/>
        </w:numPr>
        <w:spacing w:beforeAutospacing="1" w:afterAutospacing="1"/>
        <w:rPr>
          <w:del w:id="146" w:author="Sobol, Melinda" w:date="2022-02-07T14:54:00Z"/>
          <w:rFonts w:ascii="Graphik" w:hAnsi="Graphik"/>
          <w:sz w:val="32"/>
          <w:szCs w:val="32"/>
          <w:lang w:eastAsia="en-GB"/>
          <w:rPrChange w:id="147" w:author="Sobol, Melinda" w:date="2022-02-07T14:42:00Z">
            <w:rPr>
              <w:del w:id="148" w:author="Sobol, Melinda" w:date="2022-02-07T14:54:00Z"/>
              <w:sz w:val="32"/>
              <w:szCs w:val="32"/>
              <w:lang w:eastAsia="en-GB"/>
            </w:rPr>
          </w:rPrChange>
        </w:rPr>
      </w:pPr>
      <w:del w:id="149" w:author="Sobol, Melinda" w:date="2022-02-07T14:54:00Z">
        <w:r w:rsidRPr="00B04CB2" w:rsidDel="0084167D">
          <w:rPr>
            <w:rFonts w:ascii="Graphik" w:eastAsia="Times New Roman" w:hAnsi="Graphik" w:cs="Segoe UI"/>
            <w:lang w:eastAsia="en-GB"/>
          </w:rPr>
          <w:delText>I want to be able to import a document and received a searchable copy</w:delText>
        </w:r>
      </w:del>
    </w:p>
    <w:p w14:paraId="0E77BCB2" w14:textId="21BB5018" w:rsidR="3D21D2B0" w:rsidRPr="00B04CB2" w:rsidDel="0084167D" w:rsidRDefault="3D21D2B0" w:rsidP="478F5135">
      <w:pPr>
        <w:pStyle w:val="ListParagraph"/>
        <w:numPr>
          <w:ilvl w:val="0"/>
          <w:numId w:val="16"/>
        </w:numPr>
        <w:spacing w:beforeAutospacing="1" w:afterAutospacing="1"/>
        <w:rPr>
          <w:del w:id="150" w:author="Sobol, Melinda" w:date="2022-02-07T14:54:00Z"/>
          <w:rFonts w:ascii="Graphik" w:hAnsi="Graphik"/>
          <w:sz w:val="32"/>
          <w:szCs w:val="32"/>
          <w:lang w:eastAsia="en-GB"/>
          <w:rPrChange w:id="151" w:author="Sobol, Melinda" w:date="2022-02-07T14:42:00Z">
            <w:rPr>
              <w:del w:id="152" w:author="Sobol, Melinda" w:date="2022-02-07T14:54:00Z"/>
              <w:sz w:val="32"/>
              <w:szCs w:val="32"/>
              <w:lang w:eastAsia="en-GB"/>
            </w:rPr>
          </w:rPrChange>
        </w:rPr>
      </w:pPr>
      <w:del w:id="153" w:author="Sobol, Melinda" w:date="2022-02-07T14:54:00Z">
        <w:r w:rsidRPr="00B04CB2" w:rsidDel="0084167D">
          <w:rPr>
            <w:rFonts w:ascii="Graphik" w:eastAsia="Times New Roman" w:hAnsi="Graphik" w:cs="Segoe UI"/>
            <w:lang w:eastAsia="en-GB"/>
          </w:rPr>
          <w:delText xml:space="preserve">I want to be able to upload my screenshots during development and have them stored for me </w:delText>
        </w:r>
        <w:r w:rsidR="1939DD8A" w:rsidRPr="00B04CB2" w:rsidDel="0084167D">
          <w:rPr>
            <w:rFonts w:ascii="Graphik" w:eastAsia="Times New Roman" w:hAnsi="Graphik" w:cs="Segoe UI"/>
            <w:lang w:eastAsia="en-GB"/>
          </w:rPr>
          <w:delText>until I need the searchable copy</w:delText>
        </w:r>
      </w:del>
    </w:p>
    <w:p w14:paraId="07425866" w14:textId="01A5E814" w:rsidR="1939DD8A" w:rsidRPr="00B04CB2" w:rsidDel="0084167D" w:rsidRDefault="1939DD8A" w:rsidP="478F5135">
      <w:pPr>
        <w:pStyle w:val="ListParagraph"/>
        <w:numPr>
          <w:ilvl w:val="0"/>
          <w:numId w:val="16"/>
        </w:numPr>
        <w:spacing w:beforeAutospacing="1" w:afterAutospacing="1"/>
        <w:rPr>
          <w:del w:id="154" w:author="Sobol, Melinda" w:date="2022-02-07T14:54:00Z"/>
          <w:rFonts w:ascii="Graphik" w:hAnsi="Graphik"/>
          <w:sz w:val="32"/>
          <w:szCs w:val="32"/>
          <w:lang w:eastAsia="en-GB"/>
          <w:rPrChange w:id="155" w:author="Sobol, Melinda" w:date="2022-02-07T14:42:00Z">
            <w:rPr>
              <w:del w:id="156" w:author="Sobol, Melinda" w:date="2022-02-07T14:54:00Z"/>
              <w:sz w:val="32"/>
              <w:szCs w:val="32"/>
              <w:lang w:eastAsia="en-GB"/>
            </w:rPr>
          </w:rPrChange>
        </w:rPr>
      </w:pPr>
      <w:del w:id="157" w:author="Sobol, Melinda" w:date="2022-02-07T14:54:00Z">
        <w:r w:rsidRPr="00B04CB2" w:rsidDel="0084167D">
          <w:rPr>
            <w:rFonts w:ascii="Graphik" w:eastAsia="Times New Roman" w:hAnsi="Graphik" w:cs="Segoe UI"/>
            <w:lang w:eastAsia="en-GB"/>
          </w:rPr>
          <w:delText>I want the relevant parts of a screenshot to be automatical</w:delText>
        </w:r>
        <w:r w:rsidR="26070A52" w:rsidRPr="00B04CB2" w:rsidDel="0084167D">
          <w:rPr>
            <w:rFonts w:ascii="Graphik" w:eastAsia="Times New Roman" w:hAnsi="Graphik" w:cs="Segoe UI"/>
            <w:lang w:eastAsia="en-GB"/>
          </w:rPr>
          <w:delText>ly extracted</w:delText>
        </w:r>
      </w:del>
    </w:p>
    <w:p w14:paraId="49F84535" w14:textId="3C500316" w:rsidR="46A8E258" w:rsidRPr="00B04CB2" w:rsidRDefault="46A8E258" w:rsidP="46A8E258">
      <w:pPr>
        <w:spacing w:beforeAutospacing="1" w:afterAutospacing="1"/>
        <w:rPr>
          <w:rFonts w:ascii="Graphik" w:eastAsia="Times New Roman" w:hAnsi="Graphik" w:cs="Segoe UI"/>
          <w:sz w:val="21"/>
          <w:szCs w:val="21"/>
          <w:lang w:eastAsia="en-GB"/>
        </w:rPr>
      </w:pPr>
    </w:p>
    <w:p w14:paraId="0ADCFBBF" w14:textId="175AD53B" w:rsidR="00E87A28" w:rsidRPr="00B04CB2" w:rsidRDefault="0084167D" w:rsidP="00E87A28">
      <w:pPr>
        <w:spacing w:before="100" w:beforeAutospacing="1" w:after="100" w:afterAutospacing="1"/>
        <w:rPr>
          <w:rFonts w:ascii="Graphik" w:eastAsia="Times New Roman" w:hAnsi="Graphik" w:cs="Segoe UI"/>
          <w:lang w:eastAsia="en-GB"/>
        </w:rPr>
      </w:pPr>
      <w:ins w:id="158" w:author="Sobol, Melinda" w:date="2022-02-07T14:54:00Z">
        <w:r>
          <w:rPr>
            <w:rFonts w:ascii="Graphik" w:eastAsia="Times New Roman" w:hAnsi="Graphik" w:cs="Segoe UI"/>
            <w:b/>
            <w:bCs/>
            <w:lang w:eastAsia="en-GB"/>
          </w:rPr>
          <w:t xml:space="preserve">Solution - </w:t>
        </w:r>
      </w:ins>
      <w:del w:id="159" w:author="Sobol, Melinda" w:date="2022-02-07T14:54:00Z">
        <w:r w:rsidR="00E87A28" w:rsidRPr="0084167D" w:rsidDel="0084167D">
          <w:rPr>
            <w:rFonts w:ascii="Graphik" w:eastAsia="Times New Roman" w:hAnsi="Graphik" w:cs="Segoe UI"/>
            <w:b/>
            <w:bCs/>
            <w:color w:val="A100FF" w:themeColor="accent1"/>
            <w:lang w:eastAsia="en-GB"/>
            <w:rPrChange w:id="160" w:author="Sobol, Melinda" w:date="2022-02-07T14:54:00Z">
              <w:rPr>
                <w:rFonts w:ascii="Graphik" w:eastAsia="Times New Roman" w:hAnsi="Graphik" w:cs="Segoe UI"/>
                <w:b/>
                <w:bCs/>
                <w:lang w:eastAsia="en-GB"/>
              </w:rPr>
            </w:rPrChange>
          </w:rPr>
          <w:delText>Recommended Tech Stack</w:delText>
        </w:r>
      </w:del>
      <w:ins w:id="161" w:author="Sobol, Melinda" w:date="2022-02-07T14:54:00Z">
        <w:r w:rsidRPr="0084167D">
          <w:rPr>
            <w:rFonts w:ascii="Graphik" w:eastAsia="Times New Roman" w:hAnsi="Graphik" w:cs="Segoe UI"/>
            <w:b/>
            <w:bCs/>
            <w:color w:val="A100FF" w:themeColor="accent1"/>
            <w:lang w:eastAsia="en-GB"/>
            <w:rPrChange w:id="162" w:author="Sobol, Melinda" w:date="2022-02-07T14:54:00Z">
              <w:rPr>
                <w:rFonts w:ascii="Graphik" w:eastAsia="Times New Roman" w:hAnsi="Graphik" w:cs="Segoe UI"/>
                <w:b/>
                <w:bCs/>
                <w:lang w:eastAsia="en-GB"/>
              </w:rPr>
            </w:rPrChange>
          </w:rPr>
          <w:t>The Application</w:t>
        </w:r>
      </w:ins>
    </w:p>
    <w:p w14:paraId="19D42A08" w14:textId="77777777" w:rsidR="0084167D" w:rsidRPr="0084167D" w:rsidRDefault="0084167D" w:rsidP="0084167D">
      <w:pPr>
        <w:spacing w:before="100" w:beforeAutospacing="1" w:after="100" w:afterAutospacing="1"/>
        <w:rPr>
          <w:ins w:id="163" w:author="Sobol, Melinda" w:date="2022-02-07T14:54:00Z"/>
          <w:rFonts w:ascii="Graphik" w:eastAsia="Times New Roman" w:hAnsi="Graphik" w:cs="Segoe UI"/>
          <w:lang w:eastAsia="en-GB"/>
        </w:rPr>
      </w:pPr>
      <w:ins w:id="164" w:author="Sobol, Melinda" w:date="2022-02-07T14:54:00Z">
        <w:r w:rsidRPr="0084167D">
          <w:rPr>
            <w:rFonts w:ascii="Graphik" w:eastAsia="Times New Roman" w:hAnsi="Graphik" w:cs="Segoe UI"/>
            <w:lang w:val="en-US" w:eastAsia="en-GB"/>
          </w:rPr>
          <w:t>We don't have a recommended tech stack due to the nature of the project being more research focused. The tools that may be useful for UX/UI design would be:</w:t>
        </w:r>
      </w:ins>
    </w:p>
    <w:p w14:paraId="7B5D2CA6" w14:textId="77777777" w:rsidR="0084167D" w:rsidRPr="0084167D" w:rsidRDefault="0084167D" w:rsidP="0084167D">
      <w:pPr>
        <w:numPr>
          <w:ilvl w:val="0"/>
          <w:numId w:val="24"/>
        </w:numPr>
        <w:spacing w:before="100" w:beforeAutospacing="1" w:after="100" w:afterAutospacing="1"/>
        <w:rPr>
          <w:ins w:id="165" w:author="Sobol, Melinda" w:date="2022-02-07T14:54:00Z"/>
          <w:rFonts w:ascii="Graphik" w:eastAsia="Times New Roman" w:hAnsi="Graphik" w:cs="Segoe UI"/>
          <w:lang w:eastAsia="en-GB"/>
        </w:rPr>
      </w:pPr>
      <w:ins w:id="166" w:author="Sobol, Melinda" w:date="2022-02-07T14:54:00Z">
        <w:r w:rsidRPr="0084167D">
          <w:rPr>
            <w:rFonts w:ascii="Graphik" w:eastAsia="Times New Roman" w:hAnsi="Graphik" w:cs="Segoe UI"/>
            <w:lang w:val="en-US" w:eastAsia="en-GB"/>
          </w:rPr>
          <w:t>Figma</w:t>
        </w:r>
      </w:ins>
    </w:p>
    <w:p w14:paraId="4086E1E7" w14:textId="77777777" w:rsidR="0084167D" w:rsidRPr="0084167D" w:rsidRDefault="0084167D" w:rsidP="0084167D">
      <w:pPr>
        <w:numPr>
          <w:ilvl w:val="0"/>
          <w:numId w:val="24"/>
        </w:numPr>
        <w:spacing w:before="100" w:beforeAutospacing="1" w:after="100" w:afterAutospacing="1"/>
        <w:rPr>
          <w:ins w:id="167" w:author="Sobol, Melinda" w:date="2022-02-07T14:54:00Z"/>
          <w:rFonts w:ascii="Graphik" w:eastAsia="Times New Roman" w:hAnsi="Graphik" w:cs="Segoe UI"/>
          <w:lang w:eastAsia="en-GB"/>
        </w:rPr>
      </w:pPr>
      <w:ins w:id="168" w:author="Sobol, Melinda" w:date="2022-02-07T14:54:00Z">
        <w:r w:rsidRPr="0084167D">
          <w:rPr>
            <w:rFonts w:ascii="Graphik" w:eastAsia="Times New Roman" w:hAnsi="Graphik" w:cs="Segoe UI"/>
            <w:lang w:val="en-US" w:eastAsia="en-GB"/>
          </w:rPr>
          <w:t>Adobe XD</w:t>
        </w:r>
      </w:ins>
    </w:p>
    <w:p w14:paraId="11952FAA" w14:textId="77777777" w:rsidR="0084167D" w:rsidRPr="0084167D" w:rsidRDefault="0084167D" w:rsidP="0084167D">
      <w:pPr>
        <w:numPr>
          <w:ilvl w:val="0"/>
          <w:numId w:val="24"/>
        </w:numPr>
        <w:spacing w:before="100" w:beforeAutospacing="1" w:after="100" w:afterAutospacing="1"/>
        <w:rPr>
          <w:ins w:id="169" w:author="Sobol, Melinda" w:date="2022-02-07T14:54:00Z"/>
          <w:rFonts w:ascii="Graphik" w:eastAsia="Times New Roman" w:hAnsi="Graphik" w:cs="Segoe UI"/>
          <w:lang w:eastAsia="en-GB"/>
        </w:rPr>
      </w:pPr>
      <w:ins w:id="170" w:author="Sobol, Melinda" w:date="2022-02-07T14:54:00Z">
        <w:r w:rsidRPr="0084167D">
          <w:rPr>
            <w:rFonts w:ascii="Graphik" w:eastAsia="Times New Roman" w:hAnsi="Graphik" w:cs="Segoe UI"/>
            <w:lang w:val="en-US" w:eastAsia="en-GB"/>
          </w:rPr>
          <w:t>Any other wireframing tool</w:t>
        </w:r>
      </w:ins>
    </w:p>
    <w:p w14:paraId="235250F2" w14:textId="77777777" w:rsidR="0084167D" w:rsidRPr="0084167D" w:rsidRDefault="0084167D" w:rsidP="0084167D">
      <w:pPr>
        <w:spacing w:before="100" w:beforeAutospacing="1" w:after="100" w:afterAutospacing="1"/>
        <w:rPr>
          <w:ins w:id="171" w:author="Sobol, Melinda" w:date="2022-02-07T14:54:00Z"/>
          <w:rFonts w:ascii="Graphik" w:eastAsia="Times New Roman" w:hAnsi="Graphik" w:cs="Segoe UI"/>
          <w:lang w:eastAsia="en-GB"/>
        </w:rPr>
      </w:pPr>
      <w:ins w:id="172" w:author="Sobol, Melinda" w:date="2022-02-07T14:54:00Z">
        <w:r w:rsidRPr="0084167D">
          <w:rPr>
            <w:rFonts w:ascii="Graphik" w:eastAsia="Times New Roman" w:hAnsi="Graphik" w:cs="Segoe UI"/>
            <w:lang w:val="en-US" w:eastAsia="en-GB"/>
          </w:rPr>
          <w:t>Whilst students don't have to make a prototype, if they're technical they may consider making a frontend static site prototype using any of the following:</w:t>
        </w:r>
      </w:ins>
    </w:p>
    <w:p w14:paraId="27F812A1" w14:textId="77777777" w:rsidR="0084167D" w:rsidRPr="0084167D" w:rsidRDefault="0084167D" w:rsidP="0084167D">
      <w:pPr>
        <w:numPr>
          <w:ilvl w:val="0"/>
          <w:numId w:val="25"/>
        </w:numPr>
        <w:spacing w:before="100" w:beforeAutospacing="1" w:after="100" w:afterAutospacing="1"/>
        <w:rPr>
          <w:ins w:id="173" w:author="Sobol, Melinda" w:date="2022-02-07T14:54:00Z"/>
          <w:rFonts w:ascii="Graphik" w:eastAsia="Times New Roman" w:hAnsi="Graphik" w:cs="Segoe UI"/>
          <w:lang w:eastAsia="en-GB"/>
        </w:rPr>
      </w:pPr>
      <w:ins w:id="174" w:author="Sobol, Melinda" w:date="2022-02-07T14:54:00Z">
        <w:r w:rsidRPr="0084167D">
          <w:rPr>
            <w:rFonts w:ascii="Graphik" w:eastAsia="Times New Roman" w:hAnsi="Graphik" w:cs="Segoe UI"/>
            <w:lang w:val="en-US" w:eastAsia="en-GB"/>
          </w:rPr>
          <w:t xml:space="preserve">React, Vue, </w:t>
        </w:r>
        <w:proofErr w:type="spellStart"/>
        <w:r w:rsidRPr="0084167D">
          <w:rPr>
            <w:rFonts w:ascii="Graphik" w:eastAsia="Times New Roman" w:hAnsi="Graphik" w:cs="Segoe UI"/>
            <w:lang w:val="en-US" w:eastAsia="en-GB"/>
          </w:rPr>
          <w:t>Svelete</w:t>
        </w:r>
        <w:proofErr w:type="spellEnd"/>
        <w:r w:rsidRPr="0084167D">
          <w:rPr>
            <w:rFonts w:ascii="Graphik" w:eastAsia="Times New Roman" w:hAnsi="Graphik" w:cs="Segoe UI"/>
            <w:lang w:val="en-US" w:eastAsia="en-GB"/>
          </w:rPr>
          <w:t xml:space="preserve"> (any framework)</w:t>
        </w:r>
      </w:ins>
    </w:p>
    <w:p w14:paraId="72EF8599" w14:textId="77777777" w:rsidR="0084167D" w:rsidRPr="0084167D" w:rsidRDefault="0084167D" w:rsidP="0084167D">
      <w:pPr>
        <w:numPr>
          <w:ilvl w:val="0"/>
          <w:numId w:val="25"/>
        </w:numPr>
        <w:spacing w:before="100" w:beforeAutospacing="1" w:after="100" w:afterAutospacing="1"/>
        <w:rPr>
          <w:ins w:id="175" w:author="Sobol, Melinda" w:date="2022-02-07T14:54:00Z"/>
          <w:rFonts w:ascii="Graphik" w:eastAsia="Times New Roman" w:hAnsi="Graphik" w:cs="Segoe UI"/>
          <w:lang w:eastAsia="en-GB"/>
        </w:rPr>
      </w:pPr>
      <w:ins w:id="176" w:author="Sobol, Melinda" w:date="2022-02-07T14:54:00Z">
        <w:r w:rsidRPr="0084167D">
          <w:rPr>
            <w:rFonts w:ascii="Graphik" w:eastAsia="Times New Roman" w:hAnsi="Graphik" w:cs="Segoe UI"/>
            <w:lang w:val="en-US" w:eastAsia="en-GB"/>
          </w:rPr>
          <w:t>HTML, CSS, Js/Ts</w:t>
        </w:r>
      </w:ins>
    </w:p>
    <w:p w14:paraId="69E539FD" w14:textId="77777777" w:rsidR="0084167D" w:rsidRPr="0084167D" w:rsidRDefault="0084167D" w:rsidP="0084167D">
      <w:pPr>
        <w:numPr>
          <w:ilvl w:val="0"/>
          <w:numId w:val="25"/>
        </w:numPr>
        <w:spacing w:before="100" w:beforeAutospacing="1" w:after="100" w:afterAutospacing="1"/>
        <w:rPr>
          <w:ins w:id="177" w:author="Sobol, Melinda" w:date="2022-02-07T14:54:00Z"/>
          <w:rFonts w:ascii="Graphik" w:eastAsia="Times New Roman" w:hAnsi="Graphik" w:cs="Segoe UI"/>
          <w:lang w:eastAsia="en-GB"/>
        </w:rPr>
      </w:pPr>
      <w:ins w:id="178" w:author="Sobol, Melinda" w:date="2022-02-07T14:54:00Z">
        <w:r w:rsidRPr="0084167D">
          <w:rPr>
            <w:rFonts w:ascii="Graphik" w:eastAsia="Times New Roman" w:hAnsi="Graphik" w:cs="Segoe UI"/>
            <w:lang w:val="en-US" w:eastAsia="en-GB"/>
          </w:rPr>
          <w:t>Static Site generators (Gatsby)</w:t>
        </w:r>
      </w:ins>
    </w:p>
    <w:p w14:paraId="19EE7F0C" w14:textId="77777777" w:rsidR="0084167D" w:rsidRPr="0084167D" w:rsidRDefault="0084167D" w:rsidP="0084167D">
      <w:pPr>
        <w:numPr>
          <w:ilvl w:val="0"/>
          <w:numId w:val="25"/>
        </w:numPr>
        <w:spacing w:before="100" w:beforeAutospacing="1" w:after="100" w:afterAutospacing="1"/>
        <w:rPr>
          <w:ins w:id="179" w:author="Sobol, Melinda" w:date="2022-02-07T14:54:00Z"/>
          <w:rFonts w:ascii="Graphik" w:eastAsia="Times New Roman" w:hAnsi="Graphik" w:cs="Segoe UI"/>
          <w:lang w:eastAsia="en-GB"/>
        </w:rPr>
      </w:pPr>
      <w:ins w:id="180" w:author="Sobol, Melinda" w:date="2022-02-07T14:54:00Z">
        <w:r w:rsidRPr="0084167D">
          <w:rPr>
            <w:rFonts w:ascii="Graphik" w:eastAsia="Times New Roman" w:hAnsi="Graphik" w:cs="Segoe UI"/>
            <w:lang w:val="en-US" w:eastAsia="en-GB"/>
          </w:rPr>
          <w:t>Online website creators (</w:t>
        </w:r>
        <w:proofErr w:type="spellStart"/>
        <w:r w:rsidRPr="0084167D">
          <w:rPr>
            <w:rFonts w:ascii="Graphik" w:eastAsia="Times New Roman" w:hAnsi="Graphik" w:cs="Segoe UI"/>
            <w:lang w:val="en-US" w:eastAsia="en-GB"/>
          </w:rPr>
          <w:t>Wordpress</w:t>
        </w:r>
        <w:proofErr w:type="spellEnd"/>
        <w:r w:rsidRPr="0084167D">
          <w:rPr>
            <w:rFonts w:ascii="Graphik" w:eastAsia="Times New Roman" w:hAnsi="Graphik" w:cs="Segoe UI"/>
            <w:lang w:val="en-US" w:eastAsia="en-GB"/>
          </w:rPr>
          <w:t>, Weebly)</w:t>
        </w:r>
      </w:ins>
    </w:p>
    <w:p w14:paraId="174090C6" w14:textId="5DF0FDA7" w:rsidR="004D5162" w:rsidRPr="00B04CB2" w:rsidDel="0084167D" w:rsidRDefault="00E87A28" w:rsidP="478F5135">
      <w:pPr>
        <w:numPr>
          <w:ilvl w:val="0"/>
          <w:numId w:val="10"/>
        </w:numPr>
        <w:spacing w:before="100" w:beforeAutospacing="1" w:after="100" w:afterAutospacing="1"/>
        <w:rPr>
          <w:del w:id="181" w:author="Sobol, Melinda" w:date="2022-02-07T14:54:00Z"/>
          <w:rFonts w:ascii="Graphik" w:eastAsia="Times New Roman" w:hAnsi="Graphik" w:cs="Segoe UI"/>
          <w:lang w:eastAsia="en-GB"/>
        </w:rPr>
      </w:pPr>
      <w:del w:id="182" w:author="Sobol, Melinda" w:date="2022-02-07T14:54:00Z">
        <w:r w:rsidRPr="00B04CB2" w:rsidDel="0084167D">
          <w:rPr>
            <w:rFonts w:ascii="Graphik" w:eastAsia="Times New Roman" w:hAnsi="Graphik" w:cs="Segoe UI"/>
            <w:lang w:eastAsia="en-GB"/>
          </w:rPr>
          <w:delText>React</w:delText>
        </w:r>
        <w:r w:rsidR="67DF3C64" w:rsidRPr="00B04CB2" w:rsidDel="0084167D">
          <w:rPr>
            <w:rFonts w:ascii="Graphik" w:eastAsia="Times New Roman" w:hAnsi="Graphik" w:cs="Segoe UI"/>
            <w:lang w:eastAsia="en-GB"/>
          </w:rPr>
          <w:delText xml:space="preserve"> - </w:delText>
        </w:r>
        <w:r w:rsidR="004D5162" w:rsidRPr="00B04CB2" w:rsidDel="0084167D">
          <w:rPr>
            <w:rFonts w:ascii="Graphik" w:eastAsia="Times New Roman" w:hAnsi="Graphik" w:cs="Segoe UI"/>
            <w:lang w:eastAsia="en-GB"/>
          </w:rPr>
          <w:delText>Material UI (or your favourite component library)</w:delText>
        </w:r>
      </w:del>
    </w:p>
    <w:p w14:paraId="0EB57AA7" w14:textId="02101FD3" w:rsidR="00BA79D0" w:rsidRPr="00B04CB2" w:rsidDel="0084167D" w:rsidRDefault="00E87A28" w:rsidP="478F5135">
      <w:pPr>
        <w:numPr>
          <w:ilvl w:val="0"/>
          <w:numId w:val="10"/>
        </w:numPr>
        <w:spacing w:before="100" w:beforeAutospacing="1" w:after="100" w:afterAutospacing="1"/>
        <w:rPr>
          <w:del w:id="183" w:author="Sobol, Melinda" w:date="2022-02-07T14:54:00Z"/>
          <w:rFonts w:ascii="Graphik" w:eastAsiaTheme="minorEastAsia" w:hAnsi="Graphik"/>
          <w:lang w:eastAsia="en-GB"/>
          <w:rPrChange w:id="184" w:author="Sobol, Melinda" w:date="2022-02-07T14:42:00Z">
            <w:rPr>
              <w:del w:id="185" w:author="Sobol, Melinda" w:date="2022-02-07T14:54:00Z"/>
              <w:rFonts w:eastAsiaTheme="minorEastAsia"/>
              <w:lang w:eastAsia="en-GB"/>
            </w:rPr>
          </w:rPrChange>
        </w:rPr>
      </w:pPr>
      <w:del w:id="186" w:author="Sobol, Melinda" w:date="2022-02-07T14:54:00Z">
        <w:r w:rsidRPr="00B04CB2" w:rsidDel="0084167D">
          <w:rPr>
            <w:rFonts w:ascii="Graphik" w:eastAsia="Times New Roman" w:hAnsi="Graphik" w:cs="Segoe UI"/>
            <w:lang w:eastAsia="en-GB"/>
          </w:rPr>
          <w:delText>AWS Amplify</w:delText>
        </w:r>
        <w:r w:rsidR="1E6DD9B8" w:rsidRPr="00B04CB2" w:rsidDel="0084167D">
          <w:rPr>
            <w:rFonts w:ascii="Graphik" w:eastAsia="Times New Roman" w:hAnsi="Graphik" w:cs="Segoe UI"/>
            <w:lang w:eastAsia="en-GB"/>
          </w:rPr>
          <w:delText xml:space="preserve"> / Heroku / Firebase </w:delText>
        </w:r>
        <w:r w:rsidR="06298E7B" w:rsidRPr="00B04CB2" w:rsidDel="0084167D">
          <w:rPr>
            <w:rFonts w:ascii="Graphik" w:eastAsia="Times New Roman" w:hAnsi="Graphik" w:cs="Segoe UI"/>
            <w:lang w:eastAsia="en-GB"/>
          </w:rPr>
          <w:delText>for front end hosting</w:delText>
        </w:r>
      </w:del>
    </w:p>
    <w:p w14:paraId="484F5A23" w14:textId="20DCC2B9" w:rsidR="22167B2D" w:rsidRPr="00B04CB2" w:rsidDel="0084167D" w:rsidRDefault="22167B2D" w:rsidP="478F5135">
      <w:pPr>
        <w:numPr>
          <w:ilvl w:val="0"/>
          <w:numId w:val="10"/>
        </w:numPr>
        <w:spacing w:beforeAutospacing="1" w:afterAutospacing="1"/>
        <w:rPr>
          <w:del w:id="187" w:author="Sobol, Melinda" w:date="2022-02-07T14:54:00Z"/>
          <w:rFonts w:ascii="Graphik" w:hAnsi="Graphik"/>
          <w:lang w:eastAsia="en-GB"/>
          <w:rPrChange w:id="188" w:author="Sobol, Melinda" w:date="2022-02-07T14:42:00Z">
            <w:rPr>
              <w:del w:id="189" w:author="Sobol, Melinda" w:date="2022-02-07T14:54:00Z"/>
              <w:lang w:eastAsia="en-GB"/>
            </w:rPr>
          </w:rPrChange>
        </w:rPr>
      </w:pPr>
      <w:del w:id="190" w:author="Sobol, Melinda" w:date="2022-02-07T14:54:00Z">
        <w:r w:rsidRPr="00B04CB2" w:rsidDel="0084167D">
          <w:rPr>
            <w:rFonts w:ascii="Graphik" w:eastAsia="Times New Roman" w:hAnsi="Graphik" w:cs="Segoe UI"/>
            <w:lang w:eastAsia="en-GB"/>
          </w:rPr>
          <w:delText xml:space="preserve">AWS Textract </w:delText>
        </w:r>
        <w:r w:rsidR="77420935" w:rsidRPr="00B04CB2" w:rsidDel="0084167D">
          <w:rPr>
            <w:rFonts w:ascii="Graphik" w:eastAsia="Times New Roman" w:hAnsi="Graphik" w:cs="Segoe UI"/>
            <w:lang w:eastAsia="en-GB"/>
          </w:rPr>
          <w:delText>/ Google Cloud Vision /</w:delText>
        </w:r>
        <w:r w:rsidR="67BEDA3B" w:rsidRPr="00B04CB2" w:rsidDel="0084167D">
          <w:rPr>
            <w:rFonts w:ascii="Graphik" w:eastAsia="Times New Roman" w:hAnsi="Graphik" w:cs="Segoe UI"/>
            <w:lang w:eastAsia="en-GB"/>
          </w:rPr>
          <w:delText xml:space="preserve"> Azure Computer Vision</w:delText>
        </w:r>
      </w:del>
    </w:p>
    <w:p w14:paraId="1BA2164D" w14:textId="3C5B68E7" w:rsidR="00BA79D0" w:rsidRPr="00B04CB2" w:rsidDel="0084167D" w:rsidRDefault="00E87A28" w:rsidP="478F5135">
      <w:pPr>
        <w:numPr>
          <w:ilvl w:val="0"/>
          <w:numId w:val="10"/>
        </w:numPr>
        <w:spacing w:before="100" w:beforeAutospacing="1" w:after="100" w:afterAutospacing="1"/>
        <w:rPr>
          <w:del w:id="191" w:author="Sobol, Melinda" w:date="2022-02-07T14:54:00Z"/>
          <w:rFonts w:ascii="Graphik" w:eastAsiaTheme="minorEastAsia" w:hAnsi="Graphik"/>
          <w:lang w:eastAsia="en-GB"/>
          <w:rPrChange w:id="192" w:author="Sobol, Melinda" w:date="2022-02-07T14:42:00Z">
            <w:rPr>
              <w:del w:id="193" w:author="Sobol, Melinda" w:date="2022-02-07T14:54:00Z"/>
              <w:rFonts w:eastAsiaTheme="minorEastAsia"/>
              <w:lang w:eastAsia="en-GB"/>
            </w:rPr>
          </w:rPrChange>
        </w:rPr>
      </w:pPr>
      <w:del w:id="194" w:author="Sobol, Melinda" w:date="2022-02-07T14:54:00Z">
        <w:r w:rsidRPr="00B04CB2" w:rsidDel="0084167D">
          <w:rPr>
            <w:rFonts w:ascii="Graphik" w:eastAsia="Times New Roman" w:hAnsi="Graphik" w:cs="Segoe UI"/>
            <w:lang w:eastAsia="en-GB"/>
          </w:rPr>
          <w:delText xml:space="preserve">AWS Lambda + DynamoDB + API Gateway </w:delText>
        </w:r>
        <w:r w:rsidR="34772542" w:rsidRPr="00B04CB2" w:rsidDel="0084167D">
          <w:rPr>
            <w:rFonts w:ascii="Graphik" w:eastAsia="Times New Roman" w:hAnsi="Graphik" w:cs="Segoe UI"/>
            <w:lang w:eastAsia="en-GB"/>
          </w:rPr>
          <w:delText>/ Google Cloud Function</w:delText>
        </w:r>
        <w:r w:rsidR="7D1667C8" w:rsidRPr="00B04CB2" w:rsidDel="0084167D">
          <w:rPr>
            <w:rFonts w:ascii="Graphik" w:eastAsia="Times New Roman" w:hAnsi="Graphik" w:cs="Segoe UI"/>
            <w:lang w:eastAsia="en-GB"/>
          </w:rPr>
          <w:delText>s</w:delText>
        </w:r>
        <w:r w:rsidR="34772542" w:rsidRPr="00B04CB2" w:rsidDel="0084167D">
          <w:rPr>
            <w:rFonts w:ascii="Graphik" w:eastAsia="Times New Roman" w:hAnsi="Graphik" w:cs="Segoe UI"/>
            <w:lang w:eastAsia="en-GB"/>
          </w:rPr>
          <w:delText xml:space="preserve"> + </w:delText>
        </w:r>
        <w:r w:rsidR="7D9A99EA" w:rsidRPr="00B04CB2" w:rsidDel="0084167D">
          <w:rPr>
            <w:rFonts w:ascii="Graphik" w:eastAsia="Times New Roman" w:hAnsi="Graphik" w:cs="Segoe UI"/>
            <w:lang w:eastAsia="en-GB"/>
          </w:rPr>
          <w:delText xml:space="preserve">Cosmos DB </w:delText>
        </w:r>
        <w:r w:rsidR="34772542" w:rsidRPr="00B04CB2" w:rsidDel="0084167D">
          <w:rPr>
            <w:rFonts w:ascii="Graphik" w:eastAsia="Times New Roman" w:hAnsi="Graphik" w:cs="Segoe UI"/>
            <w:lang w:eastAsia="en-GB"/>
          </w:rPr>
          <w:delText>+ API gateway /</w:delText>
        </w:r>
        <w:r w:rsidR="48ECFDB4" w:rsidRPr="00B04CB2" w:rsidDel="0084167D">
          <w:rPr>
            <w:rFonts w:ascii="Graphik" w:eastAsia="Times New Roman" w:hAnsi="Graphik" w:cs="Segoe UI"/>
            <w:lang w:eastAsia="en-GB"/>
          </w:rPr>
          <w:delText xml:space="preserve"> Azure Functions + Datastore + Application gateway </w:delText>
        </w:r>
        <w:r w:rsidRPr="00B04CB2" w:rsidDel="0084167D">
          <w:rPr>
            <w:rFonts w:ascii="Graphik" w:eastAsia="Times New Roman" w:hAnsi="Graphik" w:cs="Segoe UI"/>
            <w:lang w:eastAsia="en-GB"/>
          </w:rPr>
          <w:delText>fo</w:delText>
        </w:r>
        <w:r w:rsidR="44A679CE" w:rsidRPr="00B04CB2" w:rsidDel="0084167D">
          <w:rPr>
            <w:rFonts w:ascii="Graphik" w:eastAsia="Times New Roman" w:hAnsi="Graphik" w:cs="Segoe UI"/>
            <w:lang w:eastAsia="en-GB"/>
          </w:rPr>
          <w:delText>r any</w:delText>
        </w:r>
        <w:r w:rsidRPr="00B04CB2" w:rsidDel="0084167D">
          <w:rPr>
            <w:rFonts w:ascii="Graphik" w:eastAsia="Times New Roman" w:hAnsi="Graphik" w:cs="Segoe UI"/>
            <w:lang w:eastAsia="en-GB"/>
          </w:rPr>
          <w:delText xml:space="preserve"> B</w:delText>
        </w:r>
        <w:r w:rsidR="00946DFE" w:rsidRPr="00B04CB2" w:rsidDel="0084167D">
          <w:rPr>
            <w:rFonts w:ascii="Graphik" w:eastAsia="Times New Roman" w:hAnsi="Graphik" w:cs="Segoe UI"/>
            <w:lang w:eastAsia="en-GB"/>
          </w:rPr>
          <w:delText xml:space="preserve">ackend </w:delText>
        </w:r>
        <w:r w:rsidR="670DDCDA" w:rsidRPr="00B04CB2" w:rsidDel="0084167D">
          <w:rPr>
            <w:rFonts w:ascii="Graphik" w:eastAsia="Times New Roman" w:hAnsi="Graphik" w:cs="Segoe UI"/>
            <w:lang w:eastAsia="en-GB"/>
          </w:rPr>
          <w:delText>you wan</w:delText>
        </w:r>
        <w:r w:rsidR="741D7A7C" w:rsidRPr="00B04CB2" w:rsidDel="0084167D">
          <w:rPr>
            <w:rFonts w:ascii="Graphik" w:eastAsia="Times New Roman" w:hAnsi="Graphik" w:cs="Segoe UI"/>
            <w:lang w:eastAsia="en-GB"/>
          </w:rPr>
          <w:delText>t</w:delText>
        </w:r>
        <w:r w:rsidR="670DDCDA" w:rsidRPr="00B04CB2" w:rsidDel="0084167D">
          <w:rPr>
            <w:rFonts w:ascii="Graphik" w:eastAsia="Times New Roman" w:hAnsi="Graphik" w:cs="Segoe UI"/>
            <w:lang w:eastAsia="en-GB"/>
          </w:rPr>
          <w:delText xml:space="preserve"> build</w:delText>
        </w:r>
        <w:r w:rsidR="5CB12F78" w:rsidRPr="00B04CB2" w:rsidDel="0084167D">
          <w:rPr>
            <w:rFonts w:ascii="Graphik" w:eastAsia="Times New Roman" w:hAnsi="Graphik" w:cs="Segoe UI"/>
            <w:lang w:eastAsia="en-GB"/>
          </w:rPr>
          <w:delText xml:space="preserve"> </w:delText>
        </w:r>
        <w:r w:rsidR="00913AA4" w:rsidRPr="00B04CB2" w:rsidDel="0084167D">
          <w:rPr>
            <w:rFonts w:ascii="Graphik" w:eastAsia="Times New Roman" w:hAnsi="Graphik" w:cs="Segoe UI"/>
            <w:lang w:eastAsia="en-GB"/>
          </w:rPr>
          <w:delText>(serverless API)</w:delText>
        </w:r>
      </w:del>
    </w:p>
    <w:bookmarkEnd w:id="1"/>
    <w:p w14:paraId="7B892C03" w14:textId="7CA023BB" w:rsidR="46A8E258" w:rsidRPr="00B04CB2" w:rsidDel="00435955" w:rsidRDefault="46A8E258" w:rsidP="46A8E258">
      <w:pPr>
        <w:spacing w:beforeAutospacing="1" w:afterAutospacing="1"/>
        <w:rPr>
          <w:del w:id="195" w:author="Li, Val" w:date="2022-01-07T10:57:00Z"/>
          <w:rFonts w:ascii="Graphik" w:eastAsia="Times New Roman" w:hAnsi="Graphik" w:cs="Segoe UI"/>
          <w:lang w:eastAsia="en-GB"/>
        </w:rPr>
      </w:pPr>
    </w:p>
    <w:p w14:paraId="4E4D588D" w14:textId="2687C169" w:rsidR="46A8E258" w:rsidRPr="00B04CB2" w:rsidDel="00435955" w:rsidRDefault="46A8E258" w:rsidP="46A8E258">
      <w:pPr>
        <w:spacing w:beforeAutospacing="1" w:afterAutospacing="1"/>
        <w:rPr>
          <w:del w:id="196" w:author="Li, Val" w:date="2022-01-07T10:57:00Z"/>
          <w:rFonts w:ascii="Graphik" w:eastAsia="Times New Roman" w:hAnsi="Graphik" w:cs="Segoe UI"/>
          <w:lang w:eastAsia="en-GB"/>
        </w:rPr>
      </w:pPr>
    </w:p>
    <w:p w14:paraId="12A21C20" w14:textId="41139204" w:rsidR="46A8E258" w:rsidRPr="00B04CB2" w:rsidDel="00435955" w:rsidRDefault="46A8E258" w:rsidP="46A8E258">
      <w:pPr>
        <w:spacing w:beforeAutospacing="1" w:afterAutospacing="1"/>
        <w:rPr>
          <w:del w:id="197" w:author="Li, Val" w:date="2022-01-07T10:57:00Z"/>
          <w:rFonts w:ascii="Graphik" w:eastAsia="Times New Roman" w:hAnsi="Graphik" w:cs="Segoe UI"/>
          <w:lang w:eastAsia="en-GB"/>
        </w:rPr>
      </w:pPr>
    </w:p>
    <w:p w14:paraId="28C57B7C" w14:textId="26D57820" w:rsidR="46A8E258" w:rsidRPr="00B04CB2" w:rsidDel="00435955" w:rsidRDefault="46A8E258" w:rsidP="46A8E258">
      <w:pPr>
        <w:spacing w:beforeAutospacing="1" w:afterAutospacing="1"/>
        <w:rPr>
          <w:del w:id="198" w:author="Li, Val" w:date="2022-01-07T10:57:00Z"/>
          <w:rFonts w:ascii="Graphik" w:eastAsia="Times New Roman" w:hAnsi="Graphik" w:cs="Segoe UI"/>
          <w:lang w:eastAsia="en-GB"/>
        </w:rPr>
      </w:pPr>
    </w:p>
    <w:p w14:paraId="6FFD896C" w14:textId="666E20D7" w:rsidR="46A8E258" w:rsidRPr="00B04CB2" w:rsidDel="00435955" w:rsidRDefault="46A8E258" w:rsidP="46A8E258">
      <w:pPr>
        <w:spacing w:beforeAutospacing="1" w:afterAutospacing="1"/>
        <w:rPr>
          <w:del w:id="199" w:author="Li, Val" w:date="2022-01-07T10:57:00Z"/>
          <w:rFonts w:ascii="Graphik" w:eastAsia="Times New Roman" w:hAnsi="Graphik" w:cs="Segoe UI"/>
          <w:lang w:eastAsia="en-GB"/>
        </w:rPr>
      </w:pPr>
    </w:p>
    <w:p w14:paraId="477AA813" w14:textId="77777777" w:rsidR="00435955" w:rsidRPr="00B04CB2" w:rsidDel="003026A0" w:rsidRDefault="00435955">
      <w:pPr>
        <w:rPr>
          <w:del w:id="200" w:author="Sobol, Melinda" w:date="2022-02-07T13:26:00Z"/>
          <w:rFonts w:ascii="Graphik" w:eastAsia="Times New Roman" w:hAnsi="Graphik" w:cs="Segoe UI"/>
          <w:b/>
          <w:bCs/>
          <w:lang w:eastAsia="en-GB"/>
        </w:rPr>
      </w:pPr>
      <w:del w:id="201" w:author="Sobol, Melinda" w:date="2022-02-07T13:27:00Z">
        <w:r w:rsidRPr="00B04CB2" w:rsidDel="003026A0">
          <w:rPr>
            <w:rFonts w:ascii="Graphik" w:eastAsia="Times New Roman" w:hAnsi="Graphik" w:cs="Segoe UI"/>
            <w:b/>
            <w:bCs/>
            <w:lang w:eastAsia="en-GB"/>
          </w:rPr>
          <w:br w:type="page"/>
        </w:r>
      </w:del>
    </w:p>
    <w:p w14:paraId="1F97EBBF" w14:textId="440F0B73" w:rsidR="00837AF8" w:rsidRPr="00B04CB2" w:rsidDel="003026A0" w:rsidRDefault="00837AF8" w:rsidP="00837AF8">
      <w:pPr>
        <w:spacing w:before="100" w:beforeAutospacing="1" w:after="100" w:afterAutospacing="1"/>
        <w:rPr>
          <w:del w:id="202" w:author="Sobol, Melinda" w:date="2022-02-07T13:26:00Z"/>
          <w:rFonts w:ascii="Graphik" w:eastAsia="Times New Roman" w:hAnsi="Graphik" w:cs="Segoe UI"/>
          <w:b/>
          <w:bCs/>
          <w:sz w:val="40"/>
          <w:szCs w:val="40"/>
          <w:lang w:eastAsia="en-GB"/>
        </w:rPr>
      </w:pPr>
      <w:del w:id="203" w:author="Sobol, Melinda" w:date="2022-02-07T13:26:00Z">
        <w:r w:rsidRPr="00B04CB2" w:rsidDel="003026A0">
          <w:rPr>
            <w:rFonts w:ascii="Graphik" w:eastAsia="Times New Roman" w:hAnsi="Graphik" w:cs="Segoe UI"/>
            <w:b/>
            <w:bCs/>
            <w:sz w:val="40"/>
            <w:szCs w:val="40"/>
            <w:lang w:eastAsia="en-GB"/>
          </w:rPr>
          <w:delText xml:space="preserve">Project 2. </w:delText>
        </w:r>
        <w:bookmarkStart w:id="204" w:name="OLE_LINK4"/>
        <w:r w:rsidRPr="00B04CB2" w:rsidDel="003026A0">
          <w:rPr>
            <w:rFonts w:ascii="Graphik" w:eastAsia="Times New Roman" w:hAnsi="Graphik" w:cs="Segoe UI"/>
            <w:b/>
            <w:bCs/>
            <w:sz w:val="40"/>
            <w:szCs w:val="40"/>
            <w:lang w:eastAsia="en-GB"/>
          </w:rPr>
          <w:delText>Automated Dependency Tracking</w:delText>
        </w:r>
        <w:bookmarkEnd w:id="204"/>
      </w:del>
    </w:p>
    <w:p w14:paraId="4F6A661D" w14:textId="34D70CC8" w:rsidR="049C2527" w:rsidRPr="00B04CB2" w:rsidDel="003026A0" w:rsidRDefault="049C2527" w:rsidP="61082884">
      <w:pPr>
        <w:spacing w:beforeAutospacing="1" w:afterAutospacing="1" w:line="259" w:lineRule="auto"/>
        <w:rPr>
          <w:del w:id="205" w:author="Sobol, Melinda" w:date="2022-02-07T13:26:00Z"/>
          <w:rFonts w:ascii="Graphik" w:eastAsia="Times New Roman" w:hAnsi="Graphik" w:cs="Segoe UI"/>
          <w:b/>
          <w:bCs/>
          <w:lang w:eastAsia="en-GB"/>
        </w:rPr>
      </w:pPr>
      <w:del w:id="206" w:author="Sobol, Melinda" w:date="2022-02-07T13:26:00Z">
        <w:r w:rsidRPr="00B04CB2" w:rsidDel="003026A0">
          <w:rPr>
            <w:rFonts w:ascii="Graphik" w:eastAsia="Times New Roman" w:hAnsi="Graphik" w:cs="Segoe UI"/>
            <w:b/>
            <w:bCs/>
            <w:lang w:eastAsia="en-GB"/>
          </w:rPr>
          <w:delText>Problem</w:delText>
        </w:r>
      </w:del>
      <w:ins w:id="207" w:author="Li, Val" w:date="2022-01-07T11:03:00Z">
        <w:del w:id="208" w:author="Sobol, Melinda" w:date="2022-02-07T13:26:00Z">
          <w:r w:rsidR="00C14777" w:rsidRPr="00B04CB2" w:rsidDel="003026A0">
            <w:rPr>
              <w:rFonts w:ascii="Graphik" w:eastAsia="Times New Roman" w:hAnsi="Graphik" w:cs="Segoe UI"/>
              <w:b/>
              <w:bCs/>
              <w:lang w:eastAsia="en-GB"/>
            </w:rPr>
            <w:delText xml:space="preserve"> – the context</w:delText>
          </w:r>
        </w:del>
      </w:ins>
    </w:p>
    <w:p w14:paraId="6BF27FDF" w14:textId="7D3A16E0" w:rsidR="00291D59" w:rsidRPr="00B04CB2" w:rsidDel="003026A0" w:rsidRDefault="68B23105">
      <w:pPr>
        <w:spacing w:beforeAutospacing="1" w:afterAutospacing="1" w:line="259" w:lineRule="auto"/>
        <w:rPr>
          <w:ins w:id="209" w:author="Li, Val" w:date="2022-01-07T11:53:00Z"/>
          <w:del w:id="210" w:author="Sobol, Melinda" w:date="2022-02-07T13:26:00Z"/>
          <w:rFonts w:ascii="Graphik" w:eastAsia="Times New Roman" w:hAnsi="Graphik" w:cs="Segoe UI"/>
          <w:lang w:eastAsia="en-GB"/>
          <w:rPrChange w:id="211" w:author="Sobol, Melinda" w:date="2022-02-07T14:42:00Z">
            <w:rPr>
              <w:ins w:id="212" w:author="Li, Val" w:date="2022-01-07T11:53:00Z"/>
              <w:del w:id="213" w:author="Sobol, Melinda" w:date="2022-02-07T13:26:00Z"/>
              <w:rFonts w:ascii="Segoe UI" w:eastAsia="Segoe UI" w:hAnsi="Segoe UI" w:cs="Segoe UI"/>
              <w:color w:val="000000" w:themeColor="text1"/>
            </w:rPr>
          </w:rPrChange>
        </w:rPr>
        <w:pPrChange w:id="214" w:author="Li, Val" w:date="2022-01-07T17:49:00Z">
          <w:pPr>
            <w:pStyle w:val="ListParagraph"/>
            <w:numPr>
              <w:numId w:val="21"/>
            </w:numPr>
            <w:spacing w:beforeAutospacing="1" w:afterAutospacing="1" w:line="259" w:lineRule="auto"/>
            <w:ind w:hanging="360"/>
          </w:pPr>
        </w:pPrChange>
      </w:pPr>
      <w:del w:id="215" w:author="Sobol, Melinda" w:date="2022-02-07T13:26:00Z">
        <w:r w:rsidRPr="00B04CB2" w:rsidDel="003026A0">
          <w:rPr>
            <w:rFonts w:ascii="Graphik" w:eastAsia="Segoe UI" w:hAnsi="Graphik" w:cs="Segoe UI"/>
            <w:color w:val="000000" w:themeColor="text1"/>
            <w:rPrChange w:id="216" w:author="Sobol, Melinda" w:date="2022-02-07T14:42:00Z">
              <w:rPr>
                <w:rFonts w:ascii="Segoe UI" w:eastAsia="Segoe UI" w:hAnsi="Segoe UI" w:cs="Segoe UI"/>
                <w:color w:val="000000" w:themeColor="text1"/>
              </w:rPr>
            </w:rPrChange>
          </w:rPr>
          <w:delText>Technology evolves rapidly and third-party libraries</w:delText>
        </w:r>
      </w:del>
      <w:ins w:id="217" w:author="Li, Val" w:date="2022-01-07T17:08:00Z">
        <w:del w:id="218" w:author="Sobol, Melinda" w:date="2022-02-07T13:26:00Z">
          <w:r w:rsidR="009C4A2F" w:rsidRPr="00B04CB2" w:rsidDel="003026A0">
            <w:rPr>
              <w:rFonts w:ascii="Graphik" w:eastAsia="Segoe UI" w:hAnsi="Graphik" w:cs="Segoe UI"/>
              <w:color w:val="000000" w:themeColor="text1"/>
              <w:rPrChange w:id="219" w:author="Sobol, Melinda" w:date="2022-02-07T14:42:00Z">
                <w:rPr>
                  <w:rFonts w:ascii="Segoe UI" w:eastAsia="Segoe UI" w:hAnsi="Segoe UI" w:cs="Segoe UI"/>
                  <w:color w:val="000000" w:themeColor="text1"/>
                </w:rPr>
              </w:rPrChange>
            </w:rPr>
            <w:delText>products</w:delText>
          </w:r>
        </w:del>
      </w:ins>
      <w:del w:id="220" w:author="Sobol, Melinda" w:date="2022-02-07T13:26:00Z">
        <w:r w:rsidRPr="00B04CB2" w:rsidDel="003026A0">
          <w:rPr>
            <w:rFonts w:ascii="Graphik" w:eastAsia="Segoe UI" w:hAnsi="Graphik" w:cs="Segoe UI"/>
            <w:color w:val="000000" w:themeColor="text1"/>
            <w:rPrChange w:id="221" w:author="Sobol, Melinda" w:date="2022-02-07T14:42:00Z">
              <w:rPr>
                <w:rFonts w:ascii="Segoe UI" w:eastAsia="Segoe UI" w:hAnsi="Segoe UI" w:cs="Segoe UI"/>
                <w:color w:val="000000" w:themeColor="text1"/>
              </w:rPr>
            </w:rPrChange>
          </w:rPr>
          <w:delText xml:space="preserve"> </w:delText>
        </w:r>
        <w:r w:rsidR="4329EB36" w:rsidRPr="00B04CB2" w:rsidDel="003026A0">
          <w:rPr>
            <w:rFonts w:ascii="Graphik" w:eastAsia="Segoe UI" w:hAnsi="Graphik" w:cs="Segoe UI"/>
            <w:color w:val="000000" w:themeColor="text1"/>
            <w:rPrChange w:id="222" w:author="Sobol, Melinda" w:date="2022-02-07T14:42:00Z">
              <w:rPr>
                <w:rFonts w:ascii="Segoe UI" w:eastAsia="Segoe UI" w:hAnsi="Segoe UI" w:cs="Segoe UI"/>
                <w:color w:val="000000" w:themeColor="text1"/>
              </w:rPr>
            </w:rPrChange>
          </w:rPr>
          <w:delText>regularly release</w:delText>
        </w:r>
        <w:r w:rsidR="3C3FDB1A" w:rsidRPr="00B04CB2" w:rsidDel="003026A0">
          <w:rPr>
            <w:rFonts w:ascii="Graphik" w:eastAsia="Segoe UI" w:hAnsi="Graphik" w:cs="Segoe UI"/>
            <w:color w:val="000000" w:themeColor="text1"/>
            <w:rPrChange w:id="223" w:author="Sobol, Melinda" w:date="2022-02-07T14:42:00Z">
              <w:rPr>
                <w:rFonts w:ascii="Segoe UI" w:eastAsia="Segoe UI" w:hAnsi="Segoe UI" w:cs="Segoe UI"/>
                <w:color w:val="000000" w:themeColor="text1"/>
              </w:rPr>
            </w:rPrChange>
          </w:rPr>
          <w:delText xml:space="preserve"> new</w:delText>
        </w:r>
        <w:r w:rsidRPr="00B04CB2" w:rsidDel="003026A0">
          <w:rPr>
            <w:rFonts w:ascii="Graphik" w:eastAsia="Segoe UI" w:hAnsi="Graphik" w:cs="Segoe UI"/>
            <w:color w:val="000000" w:themeColor="text1"/>
            <w:rPrChange w:id="224" w:author="Sobol, Melinda" w:date="2022-02-07T14:42:00Z">
              <w:rPr>
                <w:rFonts w:ascii="Segoe UI" w:eastAsia="Segoe UI" w:hAnsi="Segoe UI" w:cs="Segoe UI"/>
                <w:color w:val="000000" w:themeColor="text1"/>
              </w:rPr>
            </w:rPrChange>
          </w:rPr>
          <w:delText xml:space="preserve"> versions to address bugs/vulnerabilities and </w:delText>
        </w:r>
        <w:r w:rsidR="4329EB36" w:rsidRPr="00B04CB2" w:rsidDel="003026A0">
          <w:rPr>
            <w:rFonts w:ascii="Graphik" w:eastAsia="Segoe UI" w:hAnsi="Graphik" w:cs="Segoe UI"/>
            <w:color w:val="000000" w:themeColor="text1"/>
            <w:rPrChange w:id="225" w:author="Sobol, Melinda" w:date="2022-02-07T14:42:00Z">
              <w:rPr>
                <w:rFonts w:ascii="Segoe UI" w:eastAsia="Segoe UI" w:hAnsi="Segoe UI" w:cs="Segoe UI"/>
                <w:color w:val="000000" w:themeColor="text1"/>
              </w:rPr>
            </w:rPrChange>
          </w:rPr>
          <w:delText xml:space="preserve">to add </w:delText>
        </w:r>
        <w:r w:rsidR="757F5DCD" w:rsidRPr="00B04CB2" w:rsidDel="003026A0">
          <w:rPr>
            <w:rFonts w:ascii="Graphik" w:eastAsia="Segoe UI" w:hAnsi="Graphik" w:cs="Segoe UI"/>
            <w:color w:val="000000" w:themeColor="text1"/>
            <w:rPrChange w:id="226" w:author="Sobol, Melinda" w:date="2022-02-07T14:42:00Z">
              <w:rPr>
                <w:rFonts w:ascii="Segoe UI" w:eastAsia="Segoe UI" w:hAnsi="Segoe UI" w:cs="Segoe UI"/>
                <w:color w:val="000000" w:themeColor="text1"/>
              </w:rPr>
            </w:rPrChange>
          </w:rPr>
          <w:delText xml:space="preserve">new features. </w:delText>
        </w:r>
        <w:r w:rsidR="4329EB36" w:rsidRPr="00B04CB2" w:rsidDel="003026A0">
          <w:rPr>
            <w:rFonts w:ascii="Graphik" w:eastAsia="Segoe UI" w:hAnsi="Graphik" w:cs="Segoe UI"/>
            <w:color w:val="000000" w:themeColor="text1"/>
            <w:rPrChange w:id="227" w:author="Sobol, Melinda" w:date="2022-02-07T14:42:00Z">
              <w:rPr>
                <w:rFonts w:ascii="Segoe UI" w:eastAsia="Segoe UI" w:hAnsi="Segoe UI" w:cs="Segoe UI"/>
                <w:color w:val="000000" w:themeColor="text1"/>
              </w:rPr>
            </w:rPrChange>
          </w:rPr>
          <w:delText>As</w:delText>
        </w:r>
      </w:del>
      <w:ins w:id="228" w:author="Li, Val" w:date="2022-01-07T11:46:00Z">
        <w:del w:id="229" w:author="Sobol, Melinda" w:date="2022-02-07T13:26:00Z">
          <w:r w:rsidR="00CC7DFA" w:rsidRPr="00B04CB2" w:rsidDel="003026A0">
            <w:rPr>
              <w:rFonts w:ascii="Graphik" w:eastAsia="Segoe UI" w:hAnsi="Graphik" w:cs="Segoe UI"/>
              <w:color w:val="000000" w:themeColor="text1"/>
              <w:rPrChange w:id="230" w:author="Sobol, Melinda" w:date="2022-02-07T14:42:00Z">
                <w:rPr>
                  <w:rFonts w:ascii="Segoe UI" w:eastAsia="Segoe UI" w:hAnsi="Segoe UI" w:cs="Segoe UI"/>
                  <w:color w:val="000000" w:themeColor="text1"/>
                </w:rPr>
              </w:rPrChange>
            </w:rPr>
            <w:delText xml:space="preserve"> myWizard AiOps</w:delText>
          </w:r>
        </w:del>
      </w:ins>
      <w:del w:id="231" w:author="Sobol, Melinda" w:date="2022-02-07T13:26:00Z">
        <w:r w:rsidR="4329EB36" w:rsidRPr="00B04CB2" w:rsidDel="003026A0">
          <w:rPr>
            <w:rFonts w:ascii="Graphik" w:eastAsia="Segoe UI" w:hAnsi="Graphik" w:cs="Segoe UI"/>
            <w:color w:val="000000" w:themeColor="text1"/>
            <w:rPrChange w:id="232" w:author="Sobol, Melinda" w:date="2022-02-07T14:42:00Z">
              <w:rPr>
                <w:rFonts w:ascii="Segoe UI" w:eastAsia="Segoe UI" w:hAnsi="Segoe UI" w:cs="Segoe UI"/>
                <w:color w:val="000000" w:themeColor="text1"/>
              </w:rPr>
            </w:rPrChange>
          </w:rPr>
          <w:delText xml:space="preserve"> </w:delText>
        </w:r>
      </w:del>
      <w:ins w:id="233" w:author="Li, Val" w:date="2022-01-07T11:49:00Z">
        <w:del w:id="234" w:author="Sobol, Melinda" w:date="2022-02-07T13:26:00Z">
          <w:r w:rsidR="00181FB7" w:rsidRPr="00B04CB2" w:rsidDel="003026A0">
            <w:rPr>
              <w:rFonts w:ascii="Graphik" w:eastAsia="Segoe UI" w:hAnsi="Graphik" w:cs="Segoe UI"/>
              <w:color w:val="000000" w:themeColor="text1"/>
              <w:rPrChange w:id="235" w:author="Sobol, Melinda" w:date="2022-02-07T14:42:00Z">
                <w:rPr>
                  <w:rFonts w:ascii="Segoe UI" w:eastAsia="Segoe UI" w:hAnsi="Segoe UI" w:cs="Segoe UI"/>
                  <w:color w:val="000000" w:themeColor="text1"/>
                </w:rPr>
              </w:rPrChange>
            </w:rPr>
            <w:delText>mov</w:delText>
          </w:r>
        </w:del>
      </w:ins>
      <w:ins w:id="236" w:author="Li, Val" w:date="2022-01-07T17:09:00Z">
        <w:del w:id="237" w:author="Sobol, Melinda" w:date="2022-02-07T13:26:00Z">
          <w:r w:rsidR="00FD3B69" w:rsidRPr="00B04CB2" w:rsidDel="003026A0">
            <w:rPr>
              <w:rFonts w:ascii="Graphik" w:eastAsia="Segoe UI" w:hAnsi="Graphik" w:cs="Segoe UI"/>
              <w:color w:val="000000" w:themeColor="text1"/>
              <w:rPrChange w:id="238" w:author="Sobol, Melinda" w:date="2022-02-07T14:42:00Z">
                <w:rPr>
                  <w:rFonts w:ascii="Segoe UI" w:eastAsia="Segoe UI" w:hAnsi="Segoe UI" w:cs="Segoe UI"/>
                  <w:color w:val="000000" w:themeColor="text1"/>
                </w:rPr>
              </w:rPrChange>
            </w:rPr>
            <w:delText>es</w:delText>
          </w:r>
        </w:del>
      </w:ins>
      <w:ins w:id="239" w:author="Li, Val" w:date="2022-01-07T11:49:00Z">
        <w:del w:id="240" w:author="Sobol, Melinda" w:date="2022-02-07T13:26:00Z">
          <w:r w:rsidR="00181FB7" w:rsidRPr="00B04CB2" w:rsidDel="003026A0">
            <w:rPr>
              <w:rFonts w:ascii="Graphik" w:eastAsia="Segoe UI" w:hAnsi="Graphik" w:cs="Segoe UI"/>
              <w:color w:val="000000" w:themeColor="text1"/>
              <w:rPrChange w:id="241" w:author="Sobol, Melinda" w:date="2022-02-07T14:42:00Z">
                <w:rPr>
                  <w:rFonts w:ascii="Segoe UI" w:eastAsia="Segoe UI" w:hAnsi="Segoe UI" w:cs="Segoe UI"/>
                  <w:color w:val="000000" w:themeColor="text1"/>
                </w:rPr>
              </w:rPrChange>
            </w:rPr>
            <w:delText xml:space="preserve"> towards the SaaS (Software as a Service) model</w:delText>
          </w:r>
          <w:commentRangeStart w:id="242"/>
          <w:commentRangeEnd w:id="242"/>
          <w:r w:rsidR="00181FB7" w:rsidRPr="00B04CB2" w:rsidDel="003026A0">
            <w:rPr>
              <w:rStyle w:val="CommentReference"/>
              <w:rFonts w:ascii="Graphik" w:hAnsi="Graphik"/>
              <w:sz w:val="24"/>
              <w:szCs w:val="24"/>
              <w:rPrChange w:id="243" w:author="Sobol, Melinda" w:date="2022-02-07T14:42:00Z">
                <w:rPr>
                  <w:rStyle w:val="CommentReference"/>
                </w:rPr>
              </w:rPrChange>
            </w:rPr>
            <w:commentReference w:id="242"/>
          </w:r>
        </w:del>
      </w:ins>
      <w:ins w:id="244" w:author="Li, Val" w:date="2022-01-07T11:46:00Z">
        <w:del w:id="245" w:author="Sobol, Melinda" w:date="2022-02-07T13:26:00Z">
          <w:r w:rsidR="00CC7DFA" w:rsidRPr="00B04CB2" w:rsidDel="003026A0">
            <w:rPr>
              <w:rFonts w:ascii="Graphik" w:eastAsia="Segoe UI" w:hAnsi="Graphik" w:cs="Segoe UI"/>
              <w:color w:val="000000" w:themeColor="text1"/>
              <w:rPrChange w:id="246" w:author="Sobol, Melinda" w:date="2022-02-07T14:42:00Z">
                <w:rPr>
                  <w:rFonts w:ascii="Segoe UI" w:eastAsia="Segoe UI" w:hAnsi="Segoe UI" w:cs="Segoe UI"/>
                  <w:color w:val="000000" w:themeColor="text1"/>
                </w:rPr>
              </w:rPrChange>
            </w:rPr>
            <w:delText xml:space="preserve">, </w:delText>
          </w:r>
          <w:r w:rsidR="0093446E" w:rsidRPr="00B04CB2" w:rsidDel="003026A0">
            <w:rPr>
              <w:rFonts w:ascii="Graphik" w:eastAsia="Segoe UI" w:hAnsi="Graphik" w:cs="Segoe UI"/>
              <w:color w:val="000000" w:themeColor="text1"/>
              <w:rPrChange w:id="247" w:author="Sobol, Melinda" w:date="2022-02-07T14:42:00Z">
                <w:rPr>
                  <w:rFonts w:ascii="Segoe UI" w:eastAsia="Segoe UI" w:hAnsi="Segoe UI" w:cs="Segoe UI"/>
                  <w:color w:val="000000" w:themeColor="text1"/>
                </w:rPr>
              </w:rPrChange>
            </w:rPr>
            <w:delText xml:space="preserve">keeping up to date with </w:delText>
          </w:r>
          <w:r w:rsidR="00746F46" w:rsidRPr="00B04CB2" w:rsidDel="003026A0">
            <w:rPr>
              <w:rFonts w:ascii="Graphik" w:eastAsia="Segoe UI" w:hAnsi="Graphik" w:cs="Segoe UI"/>
              <w:color w:val="000000" w:themeColor="text1"/>
              <w:rPrChange w:id="248" w:author="Sobol, Melinda" w:date="2022-02-07T14:42:00Z">
                <w:rPr>
                  <w:rFonts w:ascii="Segoe UI" w:eastAsia="Segoe UI" w:hAnsi="Segoe UI" w:cs="Segoe UI"/>
                  <w:color w:val="000000" w:themeColor="text1"/>
                </w:rPr>
              </w:rPrChange>
            </w:rPr>
            <w:delText>n</w:delText>
          </w:r>
        </w:del>
      </w:ins>
      <w:ins w:id="249" w:author="Li, Val" w:date="2022-01-07T11:47:00Z">
        <w:del w:id="250" w:author="Sobol, Melinda" w:date="2022-02-07T13:26:00Z">
          <w:r w:rsidR="00746F46" w:rsidRPr="00B04CB2" w:rsidDel="003026A0">
            <w:rPr>
              <w:rFonts w:ascii="Graphik" w:eastAsia="Segoe UI" w:hAnsi="Graphik" w:cs="Segoe UI"/>
              <w:color w:val="000000" w:themeColor="text1"/>
              <w:rPrChange w:id="251" w:author="Sobol, Melinda" w:date="2022-02-07T14:42:00Z">
                <w:rPr>
                  <w:rFonts w:ascii="Segoe UI" w:eastAsia="Segoe UI" w:hAnsi="Segoe UI" w:cs="Segoe UI"/>
                  <w:color w:val="000000" w:themeColor="text1"/>
                </w:rPr>
              </w:rPrChange>
            </w:rPr>
            <w:delText xml:space="preserve">ew releases </w:delText>
          </w:r>
        </w:del>
      </w:ins>
      <w:ins w:id="252" w:author="Li, Val" w:date="2022-01-07T17:09:00Z">
        <w:del w:id="253" w:author="Sobol, Melinda" w:date="2022-02-07T13:26:00Z">
          <w:r w:rsidR="00FD3B69" w:rsidRPr="00B04CB2" w:rsidDel="003026A0">
            <w:rPr>
              <w:rFonts w:ascii="Graphik" w:eastAsia="Segoe UI" w:hAnsi="Graphik" w:cs="Segoe UI"/>
              <w:color w:val="000000" w:themeColor="text1"/>
              <w:rPrChange w:id="254" w:author="Sobol, Melinda" w:date="2022-02-07T14:42:00Z">
                <w:rPr>
                  <w:rFonts w:ascii="Segoe UI" w:eastAsia="Segoe UI" w:hAnsi="Segoe UI" w:cs="Segoe UI"/>
                  <w:color w:val="000000" w:themeColor="text1"/>
                </w:rPr>
              </w:rPrChange>
            </w:rPr>
            <w:delText xml:space="preserve">for any dependencies we use </w:delText>
          </w:r>
        </w:del>
      </w:ins>
      <w:ins w:id="255" w:author="Li, Val" w:date="2022-01-07T11:47:00Z">
        <w:del w:id="256" w:author="Sobol, Melinda" w:date="2022-02-07T13:26:00Z">
          <w:r w:rsidR="00746F46" w:rsidRPr="00B04CB2" w:rsidDel="003026A0">
            <w:rPr>
              <w:rFonts w:ascii="Graphik" w:eastAsia="Segoe UI" w:hAnsi="Graphik" w:cs="Segoe UI"/>
              <w:color w:val="000000" w:themeColor="text1"/>
              <w:rPrChange w:id="257" w:author="Sobol, Melinda" w:date="2022-02-07T14:42:00Z">
                <w:rPr>
                  <w:rFonts w:ascii="Segoe UI" w:eastAsia="Segoe UI" w:hAnsi="Segoe UI" w:cs="Segoe UI"/>
                  <w:color w:val="000000" w:themeColor="text1"/>
                </w:rPr>
              </w:rPrChange>
            </w:rPr>
            <w:delText xml:space="preserve">is critical for </w:delText>
          </w:r>
          <w:r w:rsidR="00D13C16" w:rsidRPr="00B04CB2" w:rsidDel="003026A0">
            <w:rPr>
              <w:rFonts w:ascii="Graphik" w:eastAsia="Segoe UI" w:hAnsi="Graphik" w:cs="Segoe UI"/>
              <w:color w:val="000000" w:themeColor="text1"/>
              <w:rPrChange w:id="258" w:author="Sobol, Melinda" w:date="2022-02-07T14:42:00Z">
                <w:rPr>
                  <w:rFonts w:ascii="Segoe UI" w:eastAsia="Segoe UI" w:hAnsi="Segoe UI" w:cs="Segoe UI"/>
                  <w:color w:val="000000" w:themeColor="text1"/>
                </w:rPr>
              </w:rPrChange>
            </w:rPr>
            <w:delText xml:space="preserve">us to deliver an enterprise-grade, </w:delText>
          </w:r>
          <w:r w:rsidR="00425273" w:rsidRPr="00B04CB2" w:rsidDel="003026A0">
            <w:rPr>
              <w:rFonts w:ascii="Graphik" w:eastAsia="Segoe UI" w:hAnsi="Graphik" w:cs="Segoe UI"/>
              <w:color w:val="000000" w:themeColor="text1"/>
              <w:rPrChange w:id="259" w:author="Sobol, Melinda" w:date="2022-02-07T14:42:00Z">
                <w:rPr>
                  <w:rFonts w:ascii="Segoe UI" w:eastAsia="Segoe UI" w:hAnsi="Segoe UI" w:cs="Segoe UI"/>
                  <w:color w:val="000000" w:themeColor="text1"/>
                </w:rPr>
              </w:rPrChange>
            </w:rPr>
            <w:delText>ready-to-use product continuously to our clients.</w:delText>
          </w:r>
        </w:del>
      </w:ins>
      <w:ins w:id="260" w:author="Li, Val" w:date="2022-01-07T11:49:00Z">
        <w:del w:id="261" w:author="Sobol, Melinda" w:date="2022-02-07T13:26:00Z">
          <w:r w:rsidR="22432F8C" w:rsidRPr="00B04CB2" w:rsidDel="003026A0">
            <w:rPr>
              <w:rFonts w:ascii="Graphik" w:eastAsia="Segoe UI" w:hAnsi="Graphik" w:cs="Segoe UI"/>
              <w:color w:val="000000" w:themeColor="text1"/>
              <w:rPrChange w:id="262" w:author="Sobol, Melinda" w:date="2022-02-07T14:42:00Z">
                <w:rPr>
                  <w:rFonts w:ascii="Segoe UI" w:eastAsia="Segoe UI" w:hAnsi="Segoe UI" w:cs="Segoe UI"/>
                  <w:color w:val="000000" w:themeColor="text1"/>
                </w:rPr>
              </w:rPrChange>
            </w:rPr>
            <w:delText xml:space="preserve"> </w:delText>
          </w:r>
        </w:del>
      </w:ins>
      <w:del w:id="263" w:author="Sobol, Melinda" w:date="2022-02-07T13:26:00Z">
        <w:r w:rsidR="4329EB36" w:rsidRPr="00B04CB2" w:rsidDel="003026A0">
          <w:rPr>
            <w:rFonts w:ascii="Graphik" w:eastAsia="Segoe UI" w:hAnsi="Graphik" w:cs="Segoe UI"/>
            <w:color w:val="000000" w:themeColor="text1"/>
            <w:rPrChange w:id="264" w:author="Sobol, Melinda" w:date="2022-02-07T14:42:00Z">
              <w:rPr>
                <w:rFonts w:ascii="Segoe UI" w:eastAsia="Segoe UI" w:hAnsi="Segoe UI" w:cs="Segoe UI"/>
                <w:color w:val="000000" w:themeColor="text1"/>
              </w:rPr>
            </w:rPrChange>
          </w:rPr>
          <w:delText>AiOps moves</w:delText>
        </w:r>
        <w:r w:rsidR="22432F8C" w:rsidRPr="00B04CB2" w:rsidDel="003026A0">
          <w:rPr>
            <w:rFonts w:ascii="Graphik" w:eastAsia="Segoe UI" w:hAnsi="Graphik" w:cs="Segoe UI"/>
            <w:color w:val="000000" w:themeColor="text1"/>
            <w:rPrChange w:id="265" w:author="Sobol, Melinda" w:date="2022-02-07T14:42:00Z">
              <w:rPr>
                <w:rFonts w:ascii="Segoe UI" w:eastAsia="Segoe UI" w:hAnsi="Segoe UI" w:cs="Segoe UI"/>
                <w:color w:val="000000" w:themeColor="text1"/>
              </w:rPr>
            </w:rPrChange>
          </w:rPr>
          <w:delText xml:space="preserve"> towards the </w:delText>
        </w:r>
        <w:commentRangeStart w:id="266"/>
        <w:r w:rsidR="22432F8C" w:rsidRPr="00B04CB2" w:rsidDel="003026A0">
          <w:rPr>
            <w:rFonts w:ascii="Graphik" w:eastAsia="Segoe UI" w:hAnsi="Graphik" w:cs="Segoe UI"/>
            <w:color w:val="000000" w:themeColor="text1"/>
            <w:rPrChange w:id="267" w:author="Sobol, Melinda" w:date="2022-02-07T14:42:00Z">
              <w:rPr>
                <w:rFonts w:ascii="Segoe UI" w:eastAsia="Segoe UI" w:hAnsi="Segoe UI" w:cs="Segoe UI"/>
                <w:color w:val="000000" w:themeColor="text1"/>
              </w:rPr>
            </w:rPrChange>
          </w:rPr>
          <w:delText>SAAS</w:delText>
        </w:r>
        <w:r w:rsidR="3C432A30" w:rsidRPr="00B04CB2" w:rsidDel="003026A0">
          <w:rPr>
            <w:rFonts w:ascii="Graphik" w:eastAsia="Segoe UI" w:hAnsi="Graphik" w:cs="Segoe UI"/>
            <w:color w:val="000000" w:themeColor="text1"/>
            <w:rPrChange w:id="268" w:author="Sobol, Melinda" w:date="2022-02-07T14:42:00Z">
              <w:rPr>
                <w:rFonts w:ascii="Segoe UI" w:eastAsia="Segoe UI" w:hAnsi="Segoe UI" w:cs="Segoe UI"/>
                <w:color w:val="000000" w:themeColor="text1"/>
              </w:rPr>
            </w:rPrChange>
          </w:rPr>
          <w:delText xml:space="preserve"> (Software as a Service)</w:delText>
        </w:r>
        <w:r w:rsidR="22432F8C" w:rsidRPr="00B04CB2" w:rsidDel="003026A0">
          <w:rPr>
            <w:rFonts w:ascii="Graphik" w:eastAsia="Segoe UI" w:hAnsi="Graphik" w:cs="Segoe UI"/>
            <w:color w:val="000000" w:themeColor="text1"/>
            <w:rPrChange w:id="269" w:author="Sobol, Melinda" w:date="2022-02-07T14:42:00Z">
              <w:rPr>
                <w:rFonts w:ascii="Segoe UI" w:eastAsia="Segoe UI" w:hAnsi="Segoe UI" w:cs="Segoe UI"/>
                <w:color w:val="000000" w:themeColor="text1"/>
              </w:rPr>
            </w:rPrChange>
          </w:rPr>
          <w:delText xml:space="preserve"> model</w:delText>
        </w:r>
        <w:commentRangeEnd w:id="266"/>
        <w:r w:rsidR="006C3248" w:rsidRPr="00B04CB2" w:rsidDel="003026A0">
          <w:rPr>
            <w:rStyle w:val="CommentReference"/>
            <w:rFonts w:ascii="Graphik" w:hAnsi="Graphik"/>
            <w:sz w:val="24"/>
            <w:szCs w:val="24"/>
            <w:rPrChange w:id="270" w:author="Sobol, Melinda" w:date="2022-02-07T14:42:00Z">
              <w:rPr>
                <w:rStyle w:val="CommentReference"/>
              </w:rPr>
            </w:rPrChange>
          </w:rPr>
          <w:commentReference w:id="266"/>
        </w:r>
        <w:r w:rsidR="22432F8C" w:rsidRPr="00B04CB2" w:rsidDel="003026A0">
          <w:rPr>
            <w:rFonts w:ascii="Graphik" w:eastAsia="Segoe UI" w:hAnsi="Graphik" w:cs="Segoe UI"/>
            <w:color w:val="000000" w:themeColor="text1"/>
            <w:rPrChange w:id="271" w:author="Sobol, Melinda" w:date="2022-02-07T14:42:00Z">
              <w:rPr>
                <w:rFonts w:ascii="Segoe UI" w:eastAsia="Segoe UI" w:hAnsi="Segoe UI" w:cs="Segoe UI"/>
                <w:color w:val="000000" w:themeColor="text1"/>
              </w:rPr>
            </w:rPrChange>
          </w:rPr>
          <w:delText xml:space="preserve">, developers </w:delText>
        </w:r>
        <w:r w:rsidR="502CB265" w:rsidRPr="00B04CB2" w:rsidDel="003026A0">
          <w:rPr>
            <w:rFonts w:ascii="Graphik" w:eastAsia="Segoe UI" w:hAnsi="Graphik" w:cs="Segoe UI"/>
            <w:color w:val="000000" w:themeColor="text1"/>
            <w:rPrChange w:id="272" w:author="Sobol, Melinda" w:date="2022-02-07T14:42:00Z">
              <w:rPr>
                <w:rFonts w:ascii="Segoe UI" w:eastAsia="Segoe UI" w:hAnsi="Segoe UI" w:cs="Segoe UI"/>
                <w:color w:val="000000" w:themeColor="text1"/>
              </w:rPr>
            </w:rPrChange>
          </w:rPr>
          <w:delText xml:space="preserve">often </w:delText>
        </w:r>
        <w:r w:rsidR="22432F8C" w:rsidRPr="00B04CB2" w:rsidDel="003026A0">
          <w:rPr>
            <w:rFonts w:ascii="Graphik" w:eastAsia="Segoe UI" w:hAnsi="Graphik" w:cs="Segoe UI"/>
            <w:color w:val="000000" w:themeColor="text1"/>
            <w:rPrChange w:id="273" w:author="Sobol, Melinda" w:date="2022-02-07T14:42:00Z">
              <w:rPr>
                <w:rFonts w:ascii="Segoe UI" w:eastAsia="Segoe UI" w:hAnsi="Segoe UI" w:cs="Segoe UI"/>
                <w:color w:val="000000" w:themeColor="text1"/>
              </w:rPr>
            </w:rPrChange>
          </w:rPr>
          <w:delText>have little control over pla</w:delText>
        </w:r>
        <w:r w:rsidR="6AE27212" w:rsidRPr="00B04CB2" w:rsidDel="003026A0">
          <w:rPr>
            <w:rFonts w:ascii="Graphik" w:eastAsia="Segoe UI" w:hAnsi="Graphik" w:cs="Segoe UI"/>
            <w:color w:val="000000" w:themeColor="text1"/>
            <w:rPrChange w:id="274" w:author="Sobol, Melinda" w:date="2022-02-07T14:42:00Z">
              <w:rPr>
                <w:rFonts w:ascii="Segoe UI" w:eastAsia="Segoe UI" w:hAnsi="Segoe UI" w:cs="Segoe UI"/>
                <w:color w:val="000000" w:themeColor="text1"/>
              </w:rPr>
            </w:rPrChange>
          </w:rPr>
          <w:delText>tform upgrade</w:delText>
        </w:r>
        <w:r w:rsidR="347E54B4" w:rsidRPr="00B04CB2" w:rsidDel="003026A0">
          <w:rPr>
            <w:rFonts w:ascii="Graphik" w:eastAsia="Segoe UI" w:hAnsi="Graphik" w:cs="Segoe UI"/>
            <w:color w:val="000000" w:themeColor="text1"/>
            <w:rPrChange w:id="275" w:author="Sobol, Melinda" w:date="2022-02-07T14:42:00Z">
              <w:rPr>
                <w:rFonts w:ascii="Segoe UI" w:eastAsia="Segoe UI" w:hAnsi="Segoe UI" w:cs="Segoe UI"/>
                <w:color w:val="000000" w:themeColor="text1"/>
              </w:rPr>
            </w:rPrChange>
          </w:rPr>
          <w:delText>s</w:delText>
        </w:r>
        <w:r w:rsidR="7C29E6E6" w:rsidRPr="00B04CB2" w:rsidDel="003026A0">
          <w:rPr>
            <w:rFonts w:ascii="Graphik" w:eastAsia="Segoe UI" w:hAnsi="Graphik" w:cs="Segoe UI"/>
            <w:color w:val="000000" w:themeColor="text1"/>
            <w:rPrChange w:id="276" w:author="Sobol, Melinda" w:date="2022-02-07T14:42:00Z">
              <w:rPr>
                <w:rFonts w:ascii="Segoe UI" w:eastAsia="Segoe UI" w:hAnsi="Segoe UI" w:cs="Segoe UI"/>
                <w:color w:val="000000" w:themeColor="text1"/>
              </w:rPr>
            </w:rPrChange>
          </w:rPr>
          <w:delText xml:space="preserve"> </w:delText>
        </w:r>
        <w:r w:rsidR="4329EB36" w:rsidRPr="00B04CB2" w:rsidDel="003026A0">
          <w:rPr>
            <w:rFonts w:ascii="Graphik" w:eastAsia="Segoe UI" w:hAnsi="Graphik" w:cs="Segoe UI"/>
            <w:color w:val="000000" w:themeColor="text1"/>
            <w:rPrChange w:id="277" w:author="Sobol, Melinda" w:date="2022-02-07T14:42:00Z">
              <w:rPr>
                <w:rFonts w:ascii="Segoe UI" w:eastAsia="Segoe UI" w:hAnsi="Segoe UI" w:cs="Segoe UI"/>
                <w:color w:val="000000" w:themeColor="text1"/>
              </w:rPr>
            </w:rPrChange>
          </w:rPr>
          <w:delText>that</w:delText>
        </w:r>
        <w:r w:rsidR="7C29E6E6" w:rsidRPr="00B04CB2" w:rsidDel="003026A0">
          <w:rPr>
            <w:rFonts w:ascii="Graphik" w:eastAsia="Segoe UI" w:hAnsi="Graphik" w:cs="Segoe UI"/>
            <w:color w:val="000000" w:themeColor="text1"/>
            <w:rPrChange w:id="278" w:author="Sobol, Melinda" w:date="2022-02-07T14:42:00Z">
              <w:rPr>
                <w:rFonts w:ascii="Segoe UI" w:eastAsia="Segoe UI" w:hAnsi="Segoe UI" w:cs="Segoe UI"/>
                <w:color w:val="000000" w:themeColor="text1"/>
              </w:rPr>
            </w:rPrChange>
          </w:rPr>
          <w:delText xml:space="preserve"> could cause </w:delText>
        </w:r>
        <w:r w:rsidR="4329EB36" w:rsidRPr="00B04CB2" w:rsidDel="003026A0">
          <w:rPr>
            <w:rFonts w:ascii="Graphik" w:eastAsia="Segoe UI" w:hAnsi="Graphik" w:cs="Segoe UI"/>
            <w:color w:val="000000" w:themeColor="text1"/>
            <w:rPrChange w:id="279" w:author="Sobol, Melinda" w:date="2022-02-07T14:42:00Z">
              <w:rPr>
                <w:rFonts w:ascii="Segoe UI" w:eastAsia="Segoe UI" w:hAnsi="Segoe UI" w:cs="Segoe UI"/>
                <w:color w:val="000000" w:themeColor="text1"/>
              </w:rPr>
            </w:rPrChange>
          </w:rPr>
          <w:delText>serious</w:delText>
        </w:r>
        <w:r w:rsidR="7C29E6E6" w:rsidRPr="00B04CB2" w:rsidDel="003026A0">
          <w:rPr>
            <w:rFonts w:ascii="Graphik" w:eastAsia="Segoe UI" w:hAnsi="Graphik" w:cs="Segoe UI"/>
            <w:color w:val="000000" w:themeColor="text1"/>
            <w:rPrChange w:id="280" w:author="Sobol, Melinda" w:date="2022-02-07T14:42:00Z">
              <w:rPr>
                <w:rFonts w:ascii="Segoe UI" w:eastAsia="Segoe UI" w:hAnsi="Segoe UI" w:cs="Segoe UI"/>
                <w:color w:val="000000" w:themeColor="text1"/>
              </w:rPr>
            </w:rPrChange>
          </w:rPr>
          <w:delText xml:space="preserve"> issues if the </w:delText>
        </w:r>
        <w:r w:rsidR="4329EB36" w:rsidRPr="00B04CB2" w:rsidDel="003026A0">
          <w:rPr>
            <w:rFonts w:ascii="Graphik" w:eastAsia="Segoe UI" w:hAnsi="Graphik" w:cs="Segoe UI"/>
            <w:color w:val="000000" w:themeColor="text1"/>
            <w:rPrChange w:id="281" w:author="Sobol, Melinda" w:date="2022-02-07T14:42:00Z">
              <w:rPr>
                <w:rFonts w:ascii="Segoe UI" w:eastAsia="Segoe UI" w:hAnsi="Segoe UI" w:cs="Segoe UI"/>
                <w:color w:val="000000" w:themeColor="text1"/>
              </w:rPr>
            </w:rPrChange>
          </w:rPr>
          <w:delText xml:space="preserve">platform being used in the development environment </w:delText>
        </w:r>
        <w:r w:rsidR="7C29E6E6" w:rsidRPr="00B04CB2" w:rsidDel="003026A0">
          <w:rPr>
            <w:rFonts w:ascii="Graphik" w:eastAsia="Segoe UI" w:hAnsi="Graphik" w:cs="Segoe UI"/>
            <w:color w:val="000000" w:themeColor="text1"/>
            <w:rPrChange w:id="282" w:author="Sobol, Melinda" w:date="2022-02-07T14:42:00Z">
              <w:rPr>
                <w:rFonts w:ascii="Segoe UI" w:eastAsia="Segoe UI" w:hAnsi="Segoe UI" w:cs="Segoe UI"/>
                <w:color w:val="000000" w:themeColor="text1"/>
              </w:rPr>
            </w:rPrChange>
          </w:rPr>
          <w:delText xml:space="preserve">is not compatible with </w:delText>
        </w:r>
        <w:r w:rsidR="4329EB36" w:rsidRPr="00B04CB2" w:rsidDel="003026A0">
          <w:rPr>
            <w:rFonts w:ascii="Graphik" w:eastAsia="Segoe UI" w:hAnsi="Graphik" w:cs="Segoe UI"/>
            <w:color w:val="000000" w:themeColor="text1"/>
            <w:rPrChange w:id="283" w:author="Sobol, Melinda" w:date="2022-02-07T14:42:00Z">
              <w:rPr>
                <w:rFonts w:ascii="Segoe UI" w:eastAsia="Segoe UI" w:hAnsi="Segoe UI" w:cs="Segoe UI"/>
                <w:color w:val="000000" w:themeColor="text1"/>
              </w:rPr>
            </w:rPrChange>
          </w:rPr>
          <w:delText>the version used in</w:delText>
        </w:r>
        <w:r w:rsidR="7C29E6E6" w:rsidRPr="00B04CB2" w:rsidDel="003026A0">
          <w:rPr>
            <w:rFonts w:ascii="Graphik" w:eastAsia="Segoe UI" w:hAnsi="Graphik" w:cs="Segoe UI"/>
            <w:color w:val="000000" w:themeColor="text1"/>
            <w:rPrChange w:id="284" w:author="Sobol, Melinda" w:date="2022-02-07T14:42:00Z">
              <w:rPr>
                <w:rFonts w:ascii="Segoe UI" w:eastAsia="Segoe UI" w:hAnsi="Segoe UI" w:cs="Segoe UI"/>
                <w:color w:val="000000" w:themeColor="text1"/>
              </w:rPr>
            </w:rPrChange>
          </w:rPr>
          <w:delText xml:space="preserve"> the SAAS </w:delText>
        </w:r>
        <w:r w:rsidR="4329EB36" w:rsidRPr="00B04CB2" w:rsidDel="003026A0">
          <w:rPr>
            <w:rFonts w:ascii="Graphik" w:eastAsia="Segoe UI" w:hAnsi="Graphik" w:cs="Segoe UI"/>
            <w:color w:val="000000" w:themeColor="text1"/>
            <w:rPrChange w:id="285" w:author="Sobol, Melinda" w:date="2022-02-07T14:42:00Z">
              <w:rPr>
                <w:rFonts w:ascii="Segoe UI" w:eastAsia="Segoe UI" w:hAnsi="Segoe UI" w:cs="Segoe UI"/>
                <w:color w:val="000000" w:themeColor="text1"/>
              </w:rPr>
            </w:rPrChange>
          </w:rPr>
          <w:delText>environment.</w:delText>
        </w:r>
        <w:r w:rsidR="7C29E6E6" w:rsidRPr="00B04CB2" w:rsidDel="003026A0">
          <w:rPr>
            <w:rFonts w:ascii="Graphik" w:eastAsia="Segoe UI" w:hAnsi="Graphik" w:cs="Segoe UI"/>
            <w:color w:val="000000" w:themeColor="text1"/>
            <w:rPrChange w:id="286" w:author="Sobol, Melinda" w:date="2022-02-07T14:42:00Z">
              <w:rPr>
                <w:rFonts w:ascii="Segoe UI" w:eastAsia="Segoe UI" w:hAnsi="Segoe UI" w:cs="Segoe UI"/>
                <w:color w:val="000000" w:themeColor="text1"/>
              </w:rPr>
            </w:rPrChange>
          </w:rPr>
          <w:delText xml:space="preserve"> </w:delText>
        </w:r>
      </w:del>
    </w:p>
    <w:p w14:paraId="68B92AF8" w14:textId="2EFE96A5" w:rsidR="0066149B" w:rsidRPr="00B04CB2" w:rsidDel="003026A0" w:rsidRDefault="00286187">
      <w:pPr>
        <w:spacing w:beforeAutospacing="1" w:afterAutospacing="1" w:line="259" w:lineRule="auto"/>
        <w:rPr>
          <w:ins w:id="287" w:author="Li, Val" w:date="2022-01-07T17:08:00Z"/>
          <w:del w:id="288" w:author="Sobol, Melinda" w:date="2022-02-07T13:26:00Z"/>
          <w:rFonts w:ascii="Graphik" w:eastAsia="Segoe UI" w:hAnsi="Graphik" w:cs="Segoe UI"/>
          <w:color w:val="000000" w:themeColor="text1"/>
          <w:rPrChange w:id="289" w:author="Sobol, Melinda" w:date="2022-02-07T14:42:00Z">
            <w:rPr>
              <w:ins w:id="290" w:author="Li, Val" w:date="2022-01-07T17:08:00Z"/>
              <w:del w:id="291" w:author="Sobol, Melinda" w:date="2022-02-07T13:26:00Z"/>
              <w:rFonts w:ascii="Segoe UI" w:eastAsia="Segoe UI" w:hAnsi="Segoe UI" w:cs="Segoe UI"/>
              <w:color w:val="000000" w:themeColor="text1"/>
            </w:rPr>
          </w:rPrChange>
        </w:rPr>
      </w:pPr>
      <w:ins w:id="292" w:author="Li, Val" w:date="2022-01-07T17:02:00Z">
        <w:del w:id="293" w:author="Sobol, Melinda" w:date="2022-02-07T13:26:00Z">
          <w:r w:rsidRPr="00B04CB2" w:rsidDel="003026A0">
            <w:rPr>
              <w:rFonts w:ascii="Graphik" w:eastAsia="Segoe UI" w:hAnsi="Graphik" w:cs="Segoe UI"/>
              <w:color w:val="000000" w:themeColor="text1"/>
              <w:rPrChange w:id="294" w:author="Sobol, Melinda" w:date="2022-02-07T14:42:00Z">
                <w:rPr>
                  <w:rFonts w:ascii="Segoe UI" w:eastAsia="Segoe UI" w:hAnsi="Segoe UI" w:cs="Segoe UI"/>
                  <w:color w:val="000000" w:themeColor="text1"/>
                </w:rPr>
              </w:rPrChange>
            </w:rPr>
            <w:delText xml:space="preserve">And this is only one thing development teams need to think about! </w:delText>
          </w:r>
          <w:r w:rsidR="00D158CD" w:rsidRPr="00B04CB2" w:rsidDel="003026A0">
            <w:rPr>
              <w:rFonts w:ascii="Graphik" w:eastAsia="Segoe UI" w:hAnsi="Graphik" w:cs="Segoe UI"/>
              <w:color w:val="000000" w:themeColor="text1"/>
              <w:rPrChange w:id="295" w:author="Sobol, Melinda" w:date="2022-02-07T14:42:00Z">
                <w:rPr>
                  <w:rFonts w:ascii="Segoe UI" w:eastAsia="Segoe UI" w:hAnsi="Segoe UI" w:cs="Segoe UI"/>
                  <w:color w:val="000000" w:themeColor="text1"/>
                </w:rPr>
              </w:rPrChange>
            </w:rPr>
            <w:delText>Clients requesting features, responding to comp</w:delText>
          </w:r>
        </w:del>
      </w:ins>
      <w:ins w:id="296" w:author="Li, Val" w:date="2022-01-07T17:03:00Z">
        <w:del w:id="297" w:author="Sobol, Melinda" w:date="2022-02-07T13:26:00Z">
          <w:r w:rsidR="00D158CD" w:rsidRPr="00B04CB2" w:rsidDel="003026A0">
            <w:rPr>
              <w:rFonts w:ascii="Graphik" w:eastAsia="Segoe UI" w:hAnsi="Graphik" w:cs="Segoe UI"/>
              <w:color w:val="000000" w:themeColor="text1"/>
              <w:rPrChange w:id="298" w:author="Sobol, Melinda" w:date="2022-02-07T14:42:00Z">
                <w:rPr>
                  <w:rFonts w:ascii="Segoe UI" w:eastAsia="Segoe UI" w:hAnsi="Segoe UI" w:cs="Segoe UI"/>
                  <w:color w:val="000000" w:themeColor="text1"/>
                </w:rPr>
              </w:rPrChange>
            </w:rPr>
            <w:delText xml:space="preserve">etitors’ developments, </w:delText>
          </w:r>
          <w:r w:rsidR="00253DD9" w:rsidRPr="00B04CB2" w:rsidDel="003026A0">
            <w:rPr>
              <w:rFonts w:ascii="Graphik" w:eastAsia="Segoe UI" w:hAnsi="Graphik" w:cs="Segoe UI"/>
              <w:color w:val="000000" w:themeColor="text1"/>
              <w:rPrChange w:id="299" w:author="Sobol, Melinda" w:date="2022-02-07T14:42:00Z">
                <w:rPr>
                  <w:rFonts w:ascii="Segoe UI" w:eastAsia="Segoe UI" w:hAnsi="Segoe UI" w:cs="Segoe UI"/>
                  <w:color w:val="000000" w:themeColor="text1"/>
                </w:rPr>
              </w:rPrChange>
            </w:rPr>
            <w:delText xml:space="preserve">updating documentation and support channels, </w:delText>
          </w:r>
          <w:r w:rsidR="00D158CD" w:rsidRPr="00B04CB2" w:rsidDel="003026A0">
            <w:rPr>
              <w:rFonts w:ascii="Graphik" w:eastAsia="Segoe UI" w:hAnsi="Graphik" w:cs="Segoe UI"/>
              <w:color w:val="000000" w:themeColor="text1"/>
              <w:rPrChange w:id="300" w:author="Sobol, Melinda" w:date="2022-02-07T14:42:00Z">
                <w:rPr>
                  <w:rFonts w:ascii="Segoe UI" w:eastAsia="Segoe UI" w:hAnsi="Segoe UI" w:cs="Segoe UI"/>
                  <w:color w:val="000000" w:themeColor="text1"/>
                </w:rPr>
              </w:rPrChange>
            </w:rPr>
            <w:delText xml:space="preserve">and </w:delText>
          </w:r>
          <w:r w:rsidR="00253DD9" w:rsidRPr="00B04CB2" w:rsidDel="003026A0">
            <w:rPr>
              <w:rFonts w:ascii="Graphik" w:eastAsia="Segoe UI" w:hAnsi="Graphik" w:cs="Segoe UI"/>
              <w:color w:val="000000" w:themeColor="text1"/>
              <w:rPrChange w:id="301" w:author="Sobol, Melinda" w:date="2022-02-07T14:42:00Z">
                <w:rPr>
                  <w:rFonts w:ascii="Segoe UI" w:eastAsia="Segoe UI" w:hAnsi="Segoe UI" w:cs="Segoe UI"/>
                  <w:color w:val="000000" w:themeColor="text1"/>
                </w:rPr>
              </w:rPrChange>
            </w:rPr>
            <w:delText xml:space="preserve">tackling technical debt are all part of the overall strategy for </w:delText>
          </w:r>
          <w:r w:rsidR="00EA37A9" w:rsidRPr="00B04CB2" w:rsidDel="003026A0">
            <w:rPr>
              <w:rFonts w:ascii="Graphik" w:eastAsia="Segoe UI" w:hAnsi="Graphik" w:cs="Segoe UI"/>
              <w:color w:val="000000" w:themeColor="text1"/>
              <w:rPrChange w:id="302" w:author="Sobol, Melinda" w:date="2022-02-07T14:42:00Z">
                <w:rPr>
                  <w:rFonts w:ascii="Segoe UI" w:eastAsia="Segoe UI" w:hAnsi="Segoe UI" w:cs="Segoe UI"/>
                  <w:color w:val="000000" w:themeColor="text1"/>
                </w:rPr>
              </w:rPrChange>
            </w:rPr>
            <w:delText>maintaining and growing a successful product.</w:delText>
          </w:r>
        </w:del>
      </w:ins>
    </w:p>
    <w:p w14:paraId="62030779" w14:textId="6B3860B0" w:rsidR="009C4A2F" w:rsidRPr="00B04CB2" w:rsidDel="003026A0" w:rsidRDefault="009C4A2F">
      <w:pPr>
        <w:spacing w:beforeAutospacing="1" w:afterAutospacing="1" w:line="259" w:lineRule="auto"/>
        <w:rPr>
          <w:ins w:id="303" w:author="Li, Val" w:date="2022-01-07T17:16:00Z"/>
          <w:del w:id="304" w:author="Sobol, Melinda" w:date="2022-02-07T13:26:00Z"/>
          <w:rFonts w:ascii="Graphik" w:eastAsia="Segoe UI" w:hAnsi="Graphik" w:cs="Segoe UI"/>
          <w:color w:val="000000" w:themeColor="text1"/>
          <w:rPrChange w:id="305" w:author="Sobol, Melinda" w:date="2022-02-07T14:42:00Z">
            <w:rPr>
              <w:ins w:id="306" w:author="Li, Val" w:date="2022-01-07T17:16:00Z"/>
              <w:del w:id="307" w:author="Sobol, Melinda" w:date="2022-02-07T13:26:00Z"/>
              <w:rFonts w:ascii="Segoe UI" w:eastAsia="Segoe UI" w:hAnsi="Segoe UI" w:cs="Segoe UI"/>
              <w:color w:val="000000" w:themeColor="text1"/>
            </w:rPr>
          </w:rPrChange>
        </w:rPr>
      </w:pPr>
      <w:ins w:id="308" w:author="Li, Val" w:date="2022-01-07T17:08:00Z">
        <w:del w:id="309" w:author="Sobol, Melinda" w:date="2022-02-07T13:26:00Z">
          <w:r w:rsidRPr="00B04CB2" w:rsidDel="003026A0">
            <w:rPr>
              <w:rFonts w:ascii="Graphik" w:eastAsia="Segoe UI" w:hAnsi="Graphik" w:cs="Segoe UI"/>
              <w:color w:val="000000" w:themeColor="text1"/>
              <w:rPrChange w:id="310" w:author="Sobol, Melinda" w:date="2022-02-07T14:42:00Z">
                <w:rPr>
                  <w:rFonts w:ascii="Segoe UI" w:eastAsia="Segoe UI" w:hAnsi="Segoe UI" w:cs="Segoe UI"/>
                  <w:color w:val="000000" w:themeColor="text1"/>
                </w:rPr>
              </w:rPrChange>
            </w:rPr>
            <w:delText xml:space="preserve">Third party libraries refer to </w:delText>
          </w:r>
        </w:del>
      </w:ins>
      <w:ins w:id="311" w:author="Li, Val" w:date="2022-01-07T17:13:00Z">
        <w:del w:id="312" w:author="Sobol, Melinda" w:date="2022-02-07T13:26:00Z">
          <w:r w:rsidR="00CD1F3D" w:rsidRPr="00B04CB2" w:rsidDel="003026A0">
            <w:rPr>
              <w:rFonts w:ascii="Graphik" w:eastAsia="Segoe UI" w:hAnsi="Graphik" w:cs="Segoe UI"/>
              <w:color w:val="000000" w:themeColor="text1"/>
              <w:rPrChange w:id="313" w:author="Sobol, Melinda" w:date="2022-02-07T14:42:00Z">
                <w:rPr>
                  <w:rFonts w:ascii="Segoe UI" w:eastAsia="Segoe UI" w:hAnsi="Segoe UI" w:cs="Segoe UI"/>
                  <w:color w:val="000000" w:themeColor="text1"/>
                </w:rPr>
              </w:rPrChange>
            </w:rPr>
            <w:delText>bits of code</w:delText>
          </w:r>
        </w:del>
      </w:ins>
      <w:ins w:id="314" w:author="Li, Val" w:date="2022-01-07T17:10:00Z">
        <w:del w:id="315" w:author="Sobol, Melinda" w:date="2022-02-07T13:26:00Z">
          <w:r w:rsidR="00F930B4" w:rsidRPr="00B04CB2" w:rsidDel="003026A0">
            <w:rPr>
              <w:rFonts w:ascii="Graphik" w:eastAsia="Segoe UI" w:hAnsi="Graphik" w:cs="Segoe UI"/>
              <w:color w:val="000000" w:themeColor="text1"/>
              <w:rPrChange w:id="316" w:author="Sobol, Melinda" w:date="2022-02-07T14:42:00Z">
                <w:rPr>
                  <w:rFonts w:ascii="Segoe UI" w:eastAsia="Segoe UI" w:hAnsi="Segoe UI" w:cs="Segoe UI"/>
                  <w:color w:val="000000" w:themeColor="text1"/>
                </w:rPr>
              </w:rPrChange>
            </w:rPr>
            <w:delText xml:space="preserve"> which aren’t maintained by </w:delText>
          </w:r>
          <w:r w:rsidR="00D6546E" w:rsidRPr="00B04CB2" w:rsidDel="003026A0">
            <w:rPr>
              <w:rFonts w:ascii="Graphik" w:eastAsia="Segoe UI" w:hAnsi="Graphik" w:cs="Segoe UI"/>
              <w:color w:val="000000" w:themeColor="text1"/>
              <w:rPrChange w:id="317" w:author="Sobol, Melinda" w:date="2022-02-07T14:42:00Z">
                <w:rPr>
                  <w:rFonts w:ascii="Segoe UI" w:eastAsia="Segoe UI" w:hAnsi="Segoe UI" w:cs="Segoe UI"/>
                  <w:color w:val="000000" w:themeColor="text1"/>
                </w:rPr>
              </w:rPrChange>
            </w:rPr>
            <w:delText>the product developer directly but are required to implement certain features</w:delText>
          </w:r>
        </w:del>
      </w:ins>
      <w:ins w:id="318" w:author="Li, Val" w:date="2022-01-07T17:13:00Z">
        <w:del w:id="319" w:author="Sobol, Melinda" w:date="2022-02-07T13:26:00Z">
          <w:r w:rsidR="00CD1F3D" w:rsidRPr="00B04CB2" w:rsidDel="003026A0">
            <w:rPr>
              <w:rFonts w:ascii="Graphik" w:eastAsia="Segoe UI" w:hAnsi="Graphik" w:cs="Segoe UI"/>
              <w:color w:val="000000" w:themeColor="text1"/>
              <w:rPrChange w:id="320" w:author="Sobol, Melinda" w:date="2022-02-07T14:42:00Z">
                <w:rPr>
                  <w:rFonts w:ascii="Segoe UI" w:eastAsia="Segoe UI" w:hAnsi="Segoe UI" w:cs="Segoe UI"/>
                  <w:color w:val="000000" w:themeColor="text1"/>
                </w:rPr>
              </w:rPrChange>
            </w:rPr>
            <w:delText xml:space="preserve"> – for example, </w:delText>
          </w:r>
          <w:r w:rsidR="009B73CA" w:rsidRPr="00B04CB2" w:rsidDel="003026A0">
            <w:rPr>
              <w:rFonts w:ascii="Graphik" w:eastAsia="Segoe UI" w:hAnsi="Graphik" w:cs="Segoe UI"/>
              <w:color w:val="000000" w:themeColor="text1"/>
              <w:rPrChange w:id="321" w:author="Sobol, Melinda" w:date="2022-02-07T14:42:00Z">
                <w:rPr>
                  <w:rFonts w:ascii="Segoe UI" w:eastAsia="Segoe UI" w:hAnsi="Segoe UI" w:cs="Segoe UI"/>
                  <w:color w:val="000000" w:themeColor="text1"/>
                </w:rPr>
              </w:rPrChange>
            </w:rPr>
            <w:delText>D3.js is a</w:delText>
          </w:r>
        </w:del>
      </w:ins>
      <w:ins w:id="322" w:author="Li, Val" w:date="2022-01-07T17:15:00Z">
        <w:del w:id="323" w:author="Sobol, Melinda" w:date="2022-02-07T13:26:00Z">
          <w:r w:rsidR="00C1190F" w:rsidRPr="00B04CB2" w:rsidDel="003026A0">
            <w:rPr>
              <w:rFonts w:ascii="Graphik" w:eastAsia="Segoe UI" w:hAnsi="Graphik" w:cs="Segoe UI"/>
              <w:color w:val="000000" w:themeColor="text1"/>
              <w:rPrChange w:id="324" w:author="Sobol, Melinda" w:date="2022-02-07T14:42:00Z">
                <w:rPr>
                  <w:rFonts w:ascii="Segoe UI" w:eastAsia="Segoe UI" w:hAnsi="Segoe UI" w:cs="Segoe UI"/>
                  <w:color w:val="000000" w:themeColor="text1"/>
                </w:rPr>
              </w:rPrChange>
            </w:rPr>
            <w:delText>n open-source</w:delText>
          </w:r>
        </w:del>
      </w:ins>
      <w:ins w:id="325" w:author="Li, Val" w:date="2022-01-07T17:13:00Z">
        <w:del w:id="326" w:author="Sobol, Melinda" w:date="2022-02-07T13:26:00Z">
          <w:r w:rsidR="009B73CA" w:rsidRPr="00B04CB2" w:rsidDel="003026A0">
            <w:rPr>
              <w:rFonts w:ascii="Graphik" w:eastAsia="Segoe UI" w:hAnsi="Graphik" w:cs="Segoe UI"/>
              <w:color w:val="000000" w:themeColor="text1"/>
              <w:rPrChange w:id="327" w:author="Sobol, Melinda" w:date="2022-02-07T14:42:00Z">
                <w:rPr>
                  <w:rFonts w:ascii="Segoe UI" w:eastAsia="Segoe UI" w:hAnsi="Segoe UI" w:cs="Segoe UI"/>
                  <w:color w:val="000000" w:themeColor="text1"/>
                </w:rPr>
              </w:rPrChange>
            </w:rPr>
            <w:delText xml:space="preserve"> front-end visualisation library that allows for web-safe graphics to be constructed </w:delText>
          </w:r>
        </w:del>
      </w:ins>
      <w:ins w:id="328" w:author="Li, Val" w:date="2022-01-07T17:15:00Z">
        <w:del w:id="329" w:author="Sobol, Melinda" w:date="2022-02-07T13:26:00Z">
          <w:r w:rsidR="00C1190F" w:rsidRPr="00B04CB2" w:rsidDel="003026A0">
            <w:rPr>
              <w:rFonts w:ascii="Graphik" w:eastAsia="Segoe UI" w:hAnsi="Graphik" w:cs="Segoe UI"/>
              <w:color w:val="000000" w:themeColor="text1"/>
              <w:rPrChange w:id="330" w:author="Sobol, Melinda" w:date="2022-02-07T14:42:00Z">
                <w:rPr>
                  <w:rFonts w:ascii="Segoe UI" w:eastAsia="Segoe UI" w:hAnsi="Segoe UI" w:cs="Segoe UI"/>
                  <w:color w:val="000000" w:themeColor="text1"/>
                </w:rPr>
              </w:rPrChange>
            </w:rPr>
            <w:delText xml:space="preserve">easily </w:delText>
          </w:r>
        </w:del>
      </w:ins>
      <w:ins w:id="331" w:author="Li, Val" w:date="2022-01-07T17:14:00Z">
        <w:del w:id="332" w:author="Sobol, Melinda" w:date="2022-02-07T13:26:00Z">
          <w:r w:rsidR="009B73CA" w:rsidRPr="00B04CB2" w:rsidDel="003026A0">
            <w:rPr>
              <w:rFonts w:ascii="Graphik" w:eastAsia="Segoe UI" w:hAnsi="Graphik" w:cs="Segoe UI"/>
              <w:color w:val="000000" w:themeColor="text1"/>
              <w:rPrChange w:id="333" w:author="Sobol, Melinda" w:date="2022-02-07T14:42:00Z">
                <w:rPr>
                  <w:rFonts w:ascii="Segoe UI" w:eastAsia="Segoe UI" w:hAnsi="Segoe UI" w:cs="Segoe UI"/>
                  <w:color w:val="000000" w:themeColor="text1"/>
                </w:rPr>
              </w:rPrChange>
            </w:rPr>
            <w:delText>by abstracting the process of wrangling the drawing of SVG images away from developers</w:delText>
          </w:r>
        </w:del>
      </w:ins>
      <w:ins w:id="334" w:author="Li, Val" w:date="2022-01-07T17:15:00Z">
        <w:del w:id="335" w:author="Sobol, Melinda" w:date="2022-02-07T13:26:00Z">
          <w:r w:rsidR="00C1190F" w:rsidRPr="00B04CB2" w:rsidDel="003026A0">
            <w:rPr>
              <w:rFonts w:ascii="Graphik" w:eastAsia="Segoe UI" w:hAnsi="Graphik" w:cs="Segoe UI"/>
              <w:color w:val="000000" w:themeColor="text1"/>
              <w:rPrChange w:id="336" w:author="Sobol, Melinda" w:date="2022-02-07T14:42:00Z">
                <w:rPr>
                  <w:rFonts w:ascii="Segoe UI" w:eastAsia="Segoe UI" w:hAnsi="Segoe UI" w:cs="Segoe UI"/>
                  <w:color w:val="000000" w:themeColor="text1"/>
                </w:rPr>
              </w:rPrChange>
            </w:rPr>
            <w:delText xml:space="preserve">. This leaves </w:delText>
          </w:r>
        </w:del>
      </w:ins>
      <w:ins w:id="337" w:author="Li, Val" w:date="2022-01-07T17:14:00Z">
        <w:del w:id="338" w:author="Sobol, Melinda" w:date="2022-02-07T13:26:00Z">
          <w:r w:rsidR="009B73CA" w:rsidRPr="00B04CB2" w:rsidDel="003026A0">
            <w:rPr>
              <w:rFonts w:ascii="Graphik" w:eastAsia="Segoe UI" w:hAnsi="Graphik" w:cs="Segoe UI"/>
              <w:color w:val="000000" w:themeColor="text1"/>
              <w:rPrChange w:id="339" w:author="Sobol, Melinda" w:date="2022-02-07T14:42:00Z">
                <w:rPr>
                  <w:rFonts w:ascii="Segoe UI" w:eastAsia="Segoe UI" w:hAnsi="Segoe UI" w:cs="Segoe UI"/>
                  <w:color w:val="000000" w:themeColor="text1"/>
                </w:rPr>
              </w:rPrChange>
            </w:rPr>
            <w:delText>them free to focus on transforming the data itself into a form that makes sense</w:delText>
          </w:r>
        </w:del>
      </w:ins>
      <w:ins w:id="340" w:author="Li, Val" w:date="2022-01-07T17:11:00Z">
        <w:del w:id="341" w:author="Sobol, Melinda" w:date="2022-02-07T13:26:00Z">
          <w:r w:rsidR="00D6546E" w:rsidRPr="00B04CB2" w:rsidDel="003026A0">
            <w:rPr>
              <w:rFonts w:ascii="Graphik" w:eastAsia="Segoe UI" w:hAnsi="Graphik" w:cs="Segoe UI"/>
              <w:color w:val="000000" w:themeColor="text1"/>
              <w:rPrChange w:id="342" w:author="Sobol, Melinda" w:date="2022-02-07T14:42:00Z">
                <w:rPr>
                  <w:rFonts w:ascii="Segoe UI" w:eastAsia="Segoe UI" w:hAnsi="Segoe UI" w:cs="Segoe UI"/>
                  <w:color w:val="000000" w:themeColor="text1"/>
                </w:rPr>
              </w:rPrChange>
            </w:rPr>
            <w:delText xml:space="preserve">. This approach </w:delText>
          </w:r>
          <w:r w:rsidR="005B74E6" w:rsidRPr="00B04CB2" w:rsidDel="003026A0">
            <w:rPr>
              <w:rFonts w:ascii="Graphik" w:eastAsia="Segoe UI" w:hAnsi="Graphik" w:cs="Segoe UI"/>
              <w:color w:val="000000" w:themeColor="text1"/>
              <w:rPrChange w:id="343" w:author="Sobol, Melinda" w:date="2022-02-07T14:42:00Z">
                <w:rPr>
                  <w:rFonts w:ascii="Segoe UI" w:eastAsia="Segoe UI" w:hAnsi="Segoe UI" w:cs="Segoe UI"/>
                  <w:color w:val="000000" w:themeColor="text1"/>
                </w:rPr>
              </w:rPrChange>
            </w:rPr>
            <w:delText xml:space="preserve">saves development time, </w:delText>
          </w:r>
        </w:del>
      </w:ins>
      <w:ins w:id="344" w:author="Li, Val" w:date="2022-01-07T17:12:00Z">
        <w:del w:id="345" w:author="Sobol, Melinda" w:date="2022-02-07T13:26:00Z">
          <w:r w:rsidR="005B74E6" w:rsidRPr="00B04CB2" w:rsidDel="003026A0">
            <w:rPr>
              <w:rFonts w:ascii="Graphik" w:eastAsia="Segoe UI" w:hAnsi="Graphik" w:cs="Segoe UI"/>
              <w:color w:val="000000" w:themeColor="text1"/>
              <w:rPrChange w:id="346" w:author="Sobol, Melinda" w:date="2022-02-07T14:42:00Z">
                <w:rPr>
                  <w:rFonts w:ascii="Segoe UI" w:eastAsia="Segoe UI" w:hAnsi="Segoe UI" w:cs="Segoe UI"/>
                  <w:color w:val="000000" w:themeColor="text1"/>
                </w:rPr>
              </w:rPrChange>
            </w:rPr>
            <w:delText>pro</w:delText>
          </w:r>
        </w:del>
      </w:ins>
      <w:ins w:id="347" w:author="Li, Val" w:date="2022-01-07T17:41:00Z">
        <w:del w:id="348" w:author="Sobol, Melinda" w:date="2022-02-07T13:26:00Z">
          <w:r w:rsidR="00286764" w:rsidRPr="00B04CB2" w:rsidDel="003026A0">
            <w:rPr>
              <w:rFonts w:ascii="Graphik" w:eastAsia="Segoe UI" w:hAnsi="Graphik" w:cs="Segoe UI"/>
              <w:color w:val="000000" w:themeColor="text1"/>
            </w:rPr>
            <w:delText>ves functionality</w:delText>
          </w:r>
        </w:del>
      </w:ins>
      <w:ins w:id="349" w:author="Li, Val" w:date="2022-01-07T17:12:00Z">
        <w:del w:id="350" w:author="Sobol, Melinda" w:date="2022-02-07T13:26:00Z">
          <w:r w:rsidR="005B74E6" w:rsidRPr="00B04CB2" w:rsidDel="003026A0">
            <w:rPr>
              <w:rFonts w:ascii="Graphik" w:eastAsia="Segoe UI" w:hAnsi="Graphik" w:cs="Segoe UI"/>
              <w:color w:val="000000" w:themeColor="text1"/>
              <w:rPrChange w:id="351" w:author="Sobol, Melinda" w:date="2022-02-07T14:42:00Z">
                <w:rPr>
                  <w:rFonts w:ascii="Segoe UI" w:eastAsia="Segoe UI" w:hAnsi="Segoe UI" w:cs="Segoe UI"/>
                  <w:color w:val="000000" w:themeColor="text1"/>
                </w:rPr>
              </w:rPrChange>
            </w:rPr>
            <w:delText xml:space="preserve"> </w:delText>
          </w:r>
        </w:del>
      </w:ins>
      <w:ins w:id="352" w:author="Li, Val" w:date="2022-01-07T17:15:00Z">
        <w:del w:id="353" w:author="Sobol, Melinda" w:date="2022-02-07T13:26:00Z">
          <w:r w:rsidR="009B73CA" w:rsidRPr="00B04CB2" w:rsidDel="003026A0">
            <w:rPr>
              <w:rFonts w:ascii="Graphik" w:eastAsia="Segoe UI" w:hAnsi="Graphik" w:cs="Segoe UI"/>
              <w:color w:val="000000" w:themeColor="text1"/>
              <w:rPrChange w:id="354" w:author="Sobol, Melinda" w:date="2022-02-07T14:42:00Z">
                <w:rPr>
                  <w:rFonts w:ascii="Segoe UI" w:eastAsia="Segoe UI" w:hAnsi="Segoe UI" w:cs="Segoe UI"/>
                  <w:color w:val="000000" w:themeColor="text1"/>
                </w:rPr>
              </w:rPrChange>
            </w:rPr>
            <w:delText>via community testimonial</w:delText>
          </w:r>
          <w:r w:rsidR="00C1190F" w:rsidRPr="00B04CB2" w:rsidDel="003026A0">
            <w:rPr>
              <w:rFonts w:ascii="Graphik" w:eastAsia="Segoe UI" w:hAnsi="Graphik" w:cs="Segoe UI"/>
              <w:color w:val="000000" w:themeColor="text1"/>
              <w:rPrChange w:id="355" w:author="Sobol, Melinda" w:date="2022-02-07T14:42:00Z">
                <w:rPr>
                  <w:rFonts w:ascii="Segoe UI" w:eastAsia="Segoe UI" w:hAnsi="Segoe UI" w:cs="Segoe UI"/>
                  <w:color w:val="000000" w:themeColor="text1"/>
                </w:rPr>
              </w:rPrChange>
            </w:rPr>
            <w:delText>s</w:delText>
          </w:r>
        </w:del>
      </w:ins>
      <w:ins w:id="356" w:author="Li, Val" w:date="2022-01-07T17:12:00Z">
        <w:del w:id="357" w:author="Sobol, Melinda" w:date="2022-02-07T13:26:00Z">
          <w:r w:rsidR="00656C17" w:rsidRPr="00B04CB2" w:rsidDel="003026A0">
            <w:rPr>
              <w:rFonts w:ascii="Graphik" w:eastAsia="Segoe UI" w:hAnsi="Graphik" w:cs="Segoe UI"/>
              <w:color w:val="000000" w:themeColor="text1"/>
              <w:rPrChange w:id="358" w:author="Sobol, Melinda" w:date="2022-02-07T14:42:00Z">
                <w:rPr>
                  <w:rFonts w:ascii="Segoe UI" w:eastAsia="Segoe UI" w:hAnsi="Segoe UI" w:cs="Segoe UI"/>
                  <w:color w:val="000000" w:themeColor="text1"/>
                </w:rPr>
              </w:rPrChange>
            </w:rPr>
            <w:delText xml:space="preserve">, and </w:delText>
          </w:r>
          <w:r w:rsidR="00CD1F3D" w:rsidRPr="00B04CB2" w:rsidDel="003026A0">
            <w:rPr>
              <w:rFonts w:ascii="Graphik" w:eastAsia="Segoe UI" w:hAnsi="Graphik" w:cs="Segoe UI"/>
              <w:color w:val="000000" w:themeColor="text1"/>
              <w:rPrChange w:id="359" w:author="Sobol, Melinda" w:date="2022-02-07T14:42:00Z">
                <w:rPr>
                  <w:rFonts w:ascii="Segoe UI" w:eastAsia="Segoe UI" w:hAnsi="Segoe UI" w:cs="Segoe UI"/>
                  <w:color w:val="000000" w:themeColor="text1"/>
                </w:rPr>
              </w:rPrChange>
            </w:rPr>
            <w:delText xml:space="preserve">decouples </w:delText>
          </w:r>
        </w:del>
      </w:ins>
      <w:ins w:id="360" w:author="Li, Val" w:date="2022-01-07T17:16:00Z">
        <w:del w:id="361" w:author="Sobol, Melinda" w:date="2022-02-07T13:26:00Z">
          <w:r w:rsidR="00C1190F" w:rsidRPr="00B04CB2" w:rsidDel="003026A0">
            <w:rPr>
              <w:rFonts w:ascii="Graphik" w:eastAsia="Segoe UI" w:hAnsi="Graphik" w:cs="Segoe UI"/>
              <w:color w:val="000000" w:themeColor="text1"/>
              <w:rPrChange w:id="362" w:author="Sobol, Melinda" w:date="2022-02-07T14:42:00Z">
                <w:rPr>
                  <w:rFonts w:ascii="Segoe UI" w:eastAsia="Segoe UI" w:hAnsi="Segoe UI" w:cs="Segoe UI"/>
                  <w:color w:val="000000" w:themeColor="text1"/>
                </w:rPr>
              </w:rPrChange>
            </w:rPr>
            <w:delText xml:space="preserve">the drawing functions to enable several graphics to be created with similarly little effort. </w:delText>
          </w:r>
        </w:del>
      </w:ins>
    </w:p>
    <w:p w14:paraId="7AA47139" w14:textId="6843C010" w:rsidR="00EA37A9" w:rsidRPr="00B04CB2" w:rsidDel="003026A0" w:rsidRDefault="00F40C9F">
      <w:pPr>
        <w:spacing w:beforeAutospacing="1" w:afterAutospacing="1" w:line="259" w:lineRule="auto"/>
        <w:rPr>
          <w:ins w:id="363" w:author="Li, Val" w:date="2022-01-07T17:33:00Z"/>
          <w:del w:id="364" w:author="Sobol, Melinda" w:date="2022-02-07T13:26:00Z"/>
          <w:rFonts w:ascii="Graphik" w:eastAsia="Segoe UI" w:hAnsi="Graphik" w:cs="Segoe UI"/>
          <w:color w:val="000000" w:themeColor="text1"/>
        </w:rPr>
      </w:pPr>
      <w:ins w:id="365" w:author="Li, Val" w:date="2022-01-07T17:43:00Z">
        <w:del w:id="366" w:author="Sobol, Melinda" w:date="2022-02-07T13:26:00Z">
          <w:r w:rsidRPr="00B04CB2" w:rsidDel="003026A0">
            <w:rPr>
              <w:rFonts w:ascii="Graphik" w:eastAsia="Segoe UI" w:hAnsi="Graphik" w:cs="Segoe UI"/>
              <w:color w:val="000000" w:themeColor="text1"/>
            </w:rPr>
            <w:delText>H</w:delText>
          </w:r>
        </w:del>
      </w:ins>
      <w:ins w:id="367" w:author="Li, Val" w:date="2022-01-07T17:16:00Z">
        <w:del w:id="368" w:author="Sobol, Melinda" w:date="2022-02-07T13:26:00Z">
          <w:r w:rsidR="005A5901" w:rsidRPr="00B04CB2" w:rsidDel="003026A0">
            <w:rPr>
              <w:rFonts w:ascii="Graphik" w:eastAsia="Segoe UI" w:hAnsi="Graphik" w:cs="Segoe UI"/>
              <w:color w:val="000000" w:themeColor="text1"/>
              <w:rPrChange w:id="369" w:author="Sobol, Melinda" w:date="2022-02-07T14:42:00Z">
                <w:rPr>
                  <w:rFonts w:ascii="Segoe UI" w:eastAsia="Segoe UI" w:hAnsi="Segoe UI" w:cs="Segoe UI"/>
                  <w:color w:val="000000" w:themeColor="text1"/>
                </w:rPr>
              </w:rPrChange>
            </w:rPr>
            <w:delText>owever</w:delText>
          </w:r>
        </w:del>
      </w:ins>
      <w:ins w:id="370" w:author="Li, Val" w:date="2022-01-07T17:43:00Z">
        <w:del w:id="371" w:author="Sobol, Melinda" w:date="2022-02-07T13:26:00Z">
          <w:r w:rsidRPr="00B04CB2" w:rsidDel="003026A0">
            <w:rPr>
              <w:rFonts w:ascii="Graphik" w:eastAsia="Segoe UI" w:hAnsi="Graphik" w:cs="Segoe UI"/>
              <w:color w:val="000000" w:themeColor="text1"/>
            </w:rPr>
            <w:delText>, this approach means that a</w:delText>
          </w:r>
        </w:del>
      </w:ins>
      <w:ins w:id="372" w:author="Li, Val" w:date="2022-01-07T17:16:00Z">
        <w:del w:id="373" w:author="Sobol, Melinda" w:date="2022-02-07T13:26:00Z">
          <w:r w:rsidR="005A5901" w:rsidRPr="00B04CB2" w:rsidDel="003026A0">
            <w:rPr>
              <w:rFonts w:ascii="Graphik" w:eastAsia="Segoe UI" w:hAnsi="Graphik" w:cs="Segoe UI"/>
              <w:color w:val="000000" w:themeColor="text1"/>
              <w:rPrChange w:id="374" w:author="Sobol, Melinda" w:date="2022-02-07T14:42:00Z">
                <w:rPr>
                  <w:rFonts w:ascii="Segoe UI" w:eastAsia="Segoe UI" w:hAnsi="Segoe UI" w:cs="Segoe UI"/>
                  <w:color w:val="000000" w:themeColor="text1"/>
                </w:rPr>
              </w:rPrChange>
            </w:rPr>
            <w:delText xml:space="preserve"> change to D3.js requires all code interfacing with that library to be evaluated. </w:delText>
          </w:r>
        </w:del>
      </w:ins>
      <w:ins w:id="375" w:author="Li, Val" w:date="2022-01-07T17:04:00Z">
        <w:del w:id="376" w:author="Sobol, Melinda" w:date="2022-02-07T13:26:00Z">
          <w:r w:rsidR="00EA37A9" w:rsidRPr="00B04CB2" w:rsidDel="003026A0">
            <w:rPr>
              <w:rFonts w:ascii="Graphik" w:eastAsia="Segoe UI" w:hAnsi="Graphik" w:cs="Segoe UI"/>
              <w:color w:val="000000" w:themeColor="text1"/>
              <w:rPrChange w:id="377" w:author="Sobol, Melinda" w:date="2022-02-07T14:42:00Z">
                <w:rPr>
                  <w:rFonts w:ascii="Segoe UI" w:eastAsia="Segoe UI" w:hAnsi="Segoe UI" w:cs="Segoe UI"/>
                  <w:color w:val="000000" w:themeColor="text1"/>
                </w:rPr>
              </w:rPrChange>
            </w:rPr>
            <w:delText xml:space="preserve">Often, developers </w:delText>
          </w:r>
        </w:del>
      </w:ins>
      <w:ins w:id="378" w:author="Li, Val" w:date="2022-01-07T17:08:00Z">
        <w:del w:id="379" w:author="Sobol, Melinda" w:date="2022-02-07T13:26:00Z">
          <w:r w:rsidR="00D71896" w:rsidRPr="00B04CB2" w:rsidDel="003026A0">
            <w:rPr>
              <w:rFonts w:ascii="Graphik" w:eastAsia="Segoe UI" w:hAnsi="Graphik" w:cs="Segoe UI"/>
              <w:color w:val="000000" w:themeColor="text1"/>
              <w:rPrChange w:id="380" w:author="Sobol, Melinda" w:date="2022-02-07T14:42:00Z">
                <w:rPr>
                  <w:rFonts w:ascii="Segoe UI" w:eastAsia="Segoe UI" w:hAnsi="Segoe UI" w:cs="Segoe UI"/>
                  <w:color w:val="000000" w:themeColor="text1"/>
                </w:rPr>
              </w:rPrChange>
            </w:rPr>
            <w:delText xml:space="preserve">will attempt to </w:delText>
          </w:r>
        </w:del>
      </w:ins>
      <w:ins w:id="381" w:author="Li, Val" w:date="2022-01-07T17:04:00Z">
        <w:del w:id="382" w:author="Sobol, Melinda" w:date="2022-02-07T13:26:00Z">
          <w:r w:rsidR="00EA37A9" w:rsidRPr="00B04CB2" w:rsidDel="003026A0">
            <w:rPr>
              <w:rFonts w:ascii="Graphik" w:eastAsia="Segoe UI" w:hAnsi="Graphik" w:cs="Segoe UI"/>
              <w:color w:val="000000" w:themeColor="text1"/>
              <w:rPrChange w:id="383" w:author="Sobol, Melinda" w:date="2022-02-07T14:42:00Z">
                <w:rPr>
                  <w:rFonts w:ascii="Segoe UI" w:eastAsia="Segoe UI" w:hAnsi="Segoe UI" w:cs="Segoe UI"/>
                  <w:color w:val="000000" w:themeColor="text1"/>
                </w:rPr>
              </w:rPrChange>
            </w:rPr>
            <w:delText xml:space="preserve">use third-party software with long-term support releases (LTS) </w:delText>
          </w:r>
        </w:del>
      </w:ins>
      <w:ins w:id="384" w:author="Li, Val" w:date="2022-01-07T17:08:00Z">
        <w:del w:id="385" w:author="Sobol, Melinda" w:date="2022-02-07T13:26:00Z">
          <w:r w:rsidR="00D71896" w:rsidRPr="00B04CB2" w:rsidDel="003026A0">
            <w:rPr>
              <w:rFonts w:ascii="Graphik" w:eastAsia="Segoe UI" w:hAnsi="Graphik" w:cs="Segoe UI"/>
              <w:color w:val="000000" w:themeColor="text1"/>
              <w:rPrChange w:id="386" w:author="Sobol, Melinda" w:date="2022-02-07T14:42:00Z">
                <w:rPr>
                  <w:rFonts w:ascii="Segoe UI" w:eastAsia="Segoe UI" w:hAnsi="Segoe UI" w:cs="Segoe UI"/>
                  <w:color w:val="000000" w:themeColor="text1"/>
                </w:rPr>
              </w:rPrChange>
            </w:rPr>
            <w:delText xml:space="preserve">to reduce the </w:delText>
          </w:r>
        </w:del>
      </w:ins>
      <w:ins w:id="387" w:author="Li, Val" w:date="2022-01-07T17:43:00Z">
        <w:del w:id="388" w:author="Sobol, Melinda" w:date="2022-02-07T13:26:00Z">
          <w:r w:rsidRPr="00B04CB2" w:rsidDel="003026A0">
            <w:rPr>
              <w:rFonts w:ascii="Graphik" w:eastAsia="Segoe UI" w:hAnsi="Graphik" w:cs="Segoe UI"/>
              <w:color w:val="000000" w:themeColor="text1"/>
            </w:rPr>
            <w:delText>frequency of</w:delText>
          </w:r>
        </w:del>
      </w:ins>
      <w:ins w:id="389" w:author="Li, Val" w:date="2022-01-07T17:17:00Z">
        <w:del w:id="390" w:author="Sobol, Melinda" w:date="2022-02-07T13:26:00Z">
          <w:r w:rsidR="005A5901" w:rsidRPr="00B04CB2" w:rsidDel="003026A0">
            <w:rPr>
              <w:rFonts w:ascii="Graphik" w:eastAsia="Segoe UI" w:hAnsi="Graphik" w:cs="Segoe UI"/>
              <w:color w:val="000000" w:themeColor="text1"/>
              <w:rPrChange w:id="391" w:author="Sobol, Melinda" w:date="2022-02-07T14:42:00Z">
                <w:rPr>
                  <w:rFonts w:ascii="Segoe UI" w:eastAsia="Segoe UI" w:hAnsi="Segoe UI" w:cs="Segoe UI"/>
                  <w:color w:val="000000" w:themeColor="text1"/>
                </w:rPr>
              </w:rPrChange>
            </w:rPr>
            <w:delText xml:space="preserve"> this</w:delText>
          </w:r>
        </w:del>
      </w:ins>
      <w:ins w:id="392" w:author="Li, Val" w:date="2022-01-07T17:43:00Z">
        <w:del w:id="393" w:author="Sobol, Melinda" w:date="2022-02-07T13:26:00Z">
          <w:r w:rsidRPr="00B04CB2" w:rsidDel="003026A0">
            <w:rPr>
              <w:rFonts w:ascii="Graphik" w:eastAsia="Segoe UI" w:hAnsi="Graphik" w:cs="Segoe UI"/>
              <w:color w:val="000000" w:themeColor="text1"/>
            </w:rPr>
            <w:delText xml:space="preserve"> happening</w:delText>
          </w:r>
        </w:del>
      </w:ins>
      <w:ins w:id="394" w:author="Li, Val" w:date="2022-01-07T17:17:00Z">
        <w:del w:id="395" w:author="Sobol, Melinda" w:date="2022-02-07T13:26:00Z">
          <w:r w:rsidR="005A5901" w:rsidRPr="00B04CB2" w:rsidDel="003026A0">
            <w:rPr>
              <w:rFonts w:ascii="Graphik" w:eastAsia="Segoe UI" w:hAnsi="Graphik" w:cs="Segoe UI"/>
              <w:color w:val="000000" w:themeColor="text1"/>
              <w:rPrChange w:id="396" w:author="Sobol, Melinda" w:date="2022-02-07T14:42:00Z">
                <w:rPr>
                  <w:rFonts w:ascii="Segoe UI" w:eastAsia="Segoe UI" w:hAnsi="Segoe UI" w:cs="Segoe UI"/>
                  <w:color w:val="000000" w:themeColor="text1"/>
                </w:rPr>
              </w:rPrChange>
            </w:rPr>
            <w:delText xml:space="preserve">, </w:delText>
          </w:r>
          <w:r w:rsidR="005A5901" w:rsidRPr="00B04CB2" w:rsidDel="003026A0">
            <w:rPr>
              <w:rFonts w:ascii="Graphik" w:eastAsia="Segoe UI" w:hAnsi="Graphik" w:cs="Segoe UI"/>
              <w:color w:val="000000" w:themeColor="text1"/>
            </w:rPr>
            <w:delText>but</w:delText>
          </w:r>
        </w:del>
      </w:ins>
      <w:ins w:id="397" w:author="Li, Val" w:date="2022-01-07T17:33:00Z">
        <w:del w:id="398" w:author="Sobol, Melinda" w:date="2022-02-07T13:26:00Z">
          <w:r w:rsidR="00A826EB" w:rsidRPr="00B04CB2" w:rsidDel="003026A0">
            <w:rPr>
              <w:rFonts w:ascii="Graphik" w:eastAsia="Segoe UI" w:hAnsi="Graphik" w:cs="Segoe UI"/>
              <w:color w:val="000000" w:themeColor="text1"/>
            </w:rPr>
            <w:delText xml:space="preserve"> this </w:delText>
          </w:r>
        </w:del>
      </w:ins>
      <w:ins w:id="399" w:author="Li, Val" w:date="2022-01-07T17:44:00Z">
        <w:del w:id="400" w:author="Sobol, Melinda" w:date="2022-02-07T13:26:00Z">
          <w:r w:rsidR="00281C08" w:rsidRPr="00B04CB2" w:rsidDel="003026A0">
            <w:rPr>
              <w:rFonts w:ascii="Graphik" w:eastAsia="Segoe UI" w:hAnsi="Graphik" w:cs="Segoe UI"/>
              <w:color w:val="000000" w:themeColor="text1"/>
            </w:rPr>
            <w:delText xml:space="preserve">option </w:delText>
          </w:r>
        </w:del>
      </w:ins>
      <w:ins w:id="401" w:author="Li, Val" w:date="2022-01-07T17:33:00Z">
        <w:del w:id="402" w:author="Sobol, Melinda" w:date="2022-02-07T13:26:00Z">
          <w:r w:rsidR="00A826EB" w:rsidRPr="00B04CB2" w:rsidDel="003026A0">
            <w:rPr>
              <w:rFonts w:ascii="Graphik" w:eastAsia="Segoe UI" w:hAnsi="Graphik" w:cs="Segoe UI"/>
              <w:color w:val="000000" w:themeColor="text1"/>
            </w:rPr>
            <w:delText>is not always available, and</w:delText>
          </w:r>
        </w:del>
      </w:ins>
      <w:ins w:id="403" w:author="Li, Val" w:date="2022-01-07T17:17:00Z">
        <w:del w:id="404" w:author="Sobol, Melinda" w:date="2022-02-07T13:26:00Z">
          <w:r w:rsidR="008D7F5B" w:rsidRPr="00B04CB2" w:rsidDel="003026A0">
            <w:rPr>
              <w:rFonts w:ascii="Graphik" w:eastAsia="Segoe UI" w:hAnsi="Graphik" w:cs="Segoe UI"/>
              <w:color w:val="000000" w:themeColor="text1"/>
            </w:rPr>
            <w:delText xml:space="preserve"> given so </w:delText>
          </w:r>
        </w:del>
      </w:ins>
      <w:ins w:id="405" w:author="Li, Val" w:date="2022-01-07T17:18:00Z">
        <w:del w:id="406" w:author="Sobol, Melinda" w:date="2022-02-07T13:26:00Z">
          <w:r w:rsidR="008D7F5B" w:rsidRPr="00B04CB2" w:rsidDel="003026A0">
            <w:rPr>
              <w:rFonts w:ascii="Graphik" w:eastAsia="Segoe UI" w:hAnsi="Graphik" w:cs="Segoe UI"/>
              <w:color w:val="000000" w:themeColor="text1"/>
            </w:rPr>
            <w:delText>much to consider when developing new features, fixing bugs, or responding to clients, dependency checking is</w:delText>
          </w:r>
        </w:del>
      </w:ins>
      <w:ins w:id="407" w:author="Li, Val" w:date="2022-01-07T17:44:00Z">
        <w:del w:id="408" w:author="Sobol, Melinda" w:date="2022-02-07T13:26:00Z">
          <w:r w:rsidR="00AF7937" w:rsidRPr="00B04CB2" w:rsidDel="003026A0">
            <w:rPr>
              <w:rFonts w:ascii="Graphik" w:eastAsia="Segoe UI" w:hAnsi="Graphik" w:cs="Segoe UI"/>
              <w:color w:val="000000" w:themeColor="text1"/>
            </w:rPr>
            <w:delText xml:space="preserve"> often quite a low priority task</w:delText>
          </w:r>
        </w:del>
      </w:ins>
      <w:ins w:id="409" w:author="Li, Val" w:date="2022-01-07T17:18:00Z">
        <w:del w:id="410" w:author="Sobol, Melinda" w:date="2022-02-07T13:26:00Z">
          <w:r w:rsidR="008D7F5B" w:rsidRPr="00B04CB2" w:rsidDel="003026A0">
            <w:rPr>
              <w:rFonts w:ascii="Graphik" w:eastAsia="Segoe UI" w:hAnsi="Graphik" w:cs="Segoe UI"/>
              <w:color w:val="000000" w:themeColor="text1"/>
            </w:rPr>
            <w:delText>.</w:delText>
          </w:r>
        </w:del>
      </w:ins>
    </w:p>
    <w:p w14:paraId="1183B679" w14:textId="02D4FA51" w:rsidR="00BA4D9B" w:rsidRPr="00B04CB2" w:rsidDel="003026A0" w:rsidRDefault="00BA4D9B" w:rsidP="00BA4D9B">
      <w:pPr>
        <w:spacing w:beforeAutospacing="1" w:afterAutospacing="1"/>
        <w:rPr>
          <w:ins w:id="411" w:author="Li, Val" w:date="2022-01-07T17:49:00Z"/>
          <w:del w:id="412" w:author="Sobol, Melinda" w:date="2022-02-07T13:26:00Z"/>
          <w:rFonts w:ascii="Graphik" w:eastAsia="Times New Roman" w:hAnsi="Graphik" w:cs="Segoe UI"/>
          <w:i/>
          <w:iCs/>
          <w:lang w:eastAsia="en-GB"/>
        </w:rPr>
      </w:pPr>
      <w:ins w:id="413" w:author="Li, Val" w:date="2022-01-07T17:38:00Z">
        <w:del w:id="414" w:author="Sobol, Melinda" w:date="2022-02-07T13:26:00Z">
          <w:r w:rsidRPr="00B04CB2" w:rsidDel="003026A0">
            <w:rPr>
              <w:rFonts w:ascii="Graphik" w:eastAsia="Times New Roman" w:hAnsi="Graphik" w:cs="Segoe UI"/>
              <w:i/>
              <w:iCs/>
              <w:lang w:eastAsia="en-GB"/>
            </w:rPr>
            <w:delText xml:space="preserve">How might we </w:delText>
          </w:r>
        </w:del>
      </w:ins>
      <w:ins w:id="415" w:author="Li, Val" w:date="2022-01-07T17:48:00Z">
        <w:del w:id="416" w:author="Sobol, Melinda" w:date="2022-02-07T13:26:00Z">
          <w:r w:rsidR="00EA0F52" w:rsidRPr="00B04CB2" w:rsidDel="003026A0">
            <w:rPr>
              <w:rFonts w:ascii="Graphik" w:eastAsia="Times New Roman" w:hAnsi="Graphik" w:cs="Segoe UI"/>
              <w:i/>
              <w:iCs/>
              <w:lang w:eastAsia="en-GB"/>
            </w:rPr>
            <w:delText>keep on top of third-party libraries to minimise the impact of updates to our development teams</w:delText>
          </w:r>
        </w:del>
      </w:ins>
      <w:ins w:id="417" w:author="Li, Val" w:date="2022-01-07T17:38:00Z">
        <w:del w:id="418" w:author="Sobol, Melinda" w:date="2022-02-07T13:26:00Z">
          <w:r w:rsidRPr="00B04CB2" w:rsidDel="003026A0">
            <w:rPr>
              <w:rFonts w:ascii="Graphik" w:eastAsia="Times New Roman" w:hAnsi="Graphik" w:cs="Segoe UI"/>
              <w:i/>
              <w:iCs/>
              <w:lang w:eastAsia="en-GB"/>
            </w:rPr>
            <w:delText>?</w:delText>
          </w:r>
        </w:del>
      </w:ins>
    </w:p>
    <w:p w14:paraId="00559415" w14:textId="194B757B" w:rsidR="00EA0F52" w:rsidRPr="00B04CB2" w:rsidDel="003026A0" w:rsidRDefault="00EA0F52" w:rsidP="00EA0F52">
      <w:pPr>
        <w:spacing w:before="100" w:beforeAutospacing="1" w:after="100" w:afterAutospacing="1"/>
        <w:rPr>
          <w:ins w:id="419" w:author="Li, Val" w:date="2022-01-07T17:49:00Z"/>
          <w:del w:id="420" w:author="Sobol, Melinda" w:date="2022-02-07T13:26:00Z"/>
          <w:rFonts w:ascii="Graphik" w:eastAsia="Times New Roman" w:hAnsi="Graphik" w:cs="Segoe UI"/>
          <w:lang w:eastAsia="en-GB"/>
        </w:rPr>
      </w:pPr>
      <w:ins w:id="421" w:author="Li, Val" w:date="2022-01-07T17:49:00Z">
        <w:del w:id="422" w:author="Sobol, Melinda" w:date="2022-02-07T13:26:00Z">
          <w:r w:rsidRPr="00B04CB2" w:rsidDel="003026A0">
            <w:rPr>
              <w:rFonts w:ascii="Graphik" w:eastAsia="Times New Roman" w:hAnsi="Graphik" w:cs="Segoe UI"/>
              <w:b/>
              <w:bCs/>
              <w:lang w:eastAsia="en-GB"/>
            </w:rPr>
            <w:delText>Business Value – The Application</w:delText>
          </w:r>
        </w:del>
      </w:ins>
    </w:p>
    <w:p w14:paraId="5EFEDE11" w14:textId="74752661" w:rsidR="00EA0F52" w:rsidRPr="00B04CB2" w:rsidDel="003026A0" w:rsidRDefault="00EA0F52" w:rsidP="00EA0F52">
      <w:pPr>
        <w:spacing w:beforeAutospacing="1" w:afterAutospacing="1" w:line="259" w:lineRule="auto"/>
        <w:rPr>
          <w:ins w:id="423" w:author="Li, Val" w:date="2022-01-07T17:49:00Z"/>
          <w:del w:id="424" w:author="Sobol, Melinda" w:date="2022-02-07T13:26:00Z"/>
          <w:rFonts w:ascii="Graphik" w:eastAsia="Segoe UI" w:hAnsi="Graphik" w:cs="Segoe UI"/>
          <w:color w:val="000000" w:themeColor="text1"/>
        </w:rPr>
      </w:pPr>
      <w:ins w:id="425" w:author="Li, Val" w:date="2022-01-07T17:49:00Z">
        <w:del w:id="426" w:author="Sobol, Melinda" w:date="2022-02-07T13:26:00Z">
          <w:r w:rsidRPr="00B04CB2" w:rsidDel="003026A0">
            <w:rPr>
              <w:rFonts w:ascii="Graphik" w:eastAsia="Segoe UI" w:hAnsi="Graphik" w:cs="Segoe UI"/>
              <w:color w:val="000000" w:themeColor="text1"/>
            </w:rPr>
            <w:delText>As a large part of myWizard AiOps is based on the Splunk software platform, our developers often have little control over platform upgrades that could create risks such as:</w:delText>
          </w:r>
        </w:del>
      </w:ins>
    </w:p>
    <w:p w14:paraId="729A17C7" w14:textId="4E4740C9" w:rsidR="00EA0F52" w:rsidRPr="00B04CB2" w:rsidDel="003026A0" w:rsidRDefault="00EA0F52" w:rsidP="00EA0F52">
      <w:pPr>
        <w:pStyle w:val="ListParagraph"/>
        <w:numPr>
          <w:ilvl w:val="0"/>
          <w:numId w:val="21"/>
        </w:numPr>
        <w:spacing w:beforeAutospacing="1" w:afterAutospacing="1" w:line="259" w:lineRule="auto"/>
        <w:rPr>
          <w:ins w:id="427" w:author="Li, Val" w:date="2022-01-07T17:49:00Z"/>
          <w:del w:id="428" w:author="Sobol, Melinda" w:date="2022-02-07T13:26:00Z"/>
          <w:rFonts w:ascii="Graphik" w:eastAsia="Times New Roman" w:hAnsi="Graphik" w:cs="Segoe UI"/>
          <w:b/>
          <w:bCs/>
          <w:lang w:eastAsia="en-GB"/>
        </w:rPr>
      </w:pPr>
      <w:ins w:id="429" w:author="Li, Val" w:date="2022-01-07T17:49:00Z">
        <w:del w:id="430" w:author="Sobol, Melinda" w:date="2022-02-07T13:26:00Z">
          <w:r w:rsidRPr="00B04CB2" w:rsidDel="003026A0">
            <w:rPr>
              <w:rFonts w:ascii="Graphik" w:eastAsia="Segoe UI" w:hAnsi="Graphik" w:cs="Segoe UI"/>
              <w:color w:val="000000" w:themeColor="text1"/>
            </w:rPr>
            <w:delText xml:space="preserve">breaking compatibility with other dependencies, </w:delText>
          </w:r>
        </w:del>
      </w:ins>
    </w:p>
    <w:p w14:paraId="1C8F29D4" w14:textId="1CB3DDA0" w:rsidR="00A3286D" w:rsidRPr="00B04CB2" w:rsidDel="003026A0" w:rsidRDefault="004A64A0" w:rsidP="00A3286D">
      <w:pPr>
        <w:pStyle w:val="ListParagraph"/>
        <w:numPr>
          <w:ilvl w:val="0"/>
          <w:numId w:val="21"/>
        </w:numPr>
        <w:spacing w:beforeAutospacing="1" w:afterAutospacing="1" w:line="259" w:lineRule="auto"/>
        <w:rPr>
          <w:ins w:id="431" w:author="Li, Val" w:date="2022-01-07T11:53:00Z"/>
          <w:del w:id="432" w:author="Sobol, Melinda" w:date="2022-02-07T13:26:00Z"/>
          <w:rFonts w:ascii="Graphik" w:eastAsia="Times New Roman" w:hAnsi="Graphik" w:cs="Segoe UI"/>
          <w:b/>
          <w:lang w:eastAsia="en-GB"/>
        </w:rPr>
      </w:pPr>
      <w:ins w:id="433" w:author="Li, Val" w:date="2022-01-07T11:52:00Z">
        <w:del w:id="434" w:author="Sobol, Melinda" w:date="2022-02-07T13:26:00Z">
          <w:r w:rsidRPr="00B04CB2" w:rsidDel="003026A0">
            <w:rPr>
              <w:rFonts w:ascii="Graphik" w:eastAsia="Segoe UI" w:hAnsi="Graphik" w:cs="Segoe UI"/>
              <w:color w:val="000000" w:themeColor="text1"/>
            </w:rPr>
            <w:delText xml:space="preserve">requiring us to change our code to </w:delText>
          </w:r>
        </w:del>
      </w:ins>
      <w:ins w:id="435" w:author="Li, Val" w:date="2022-01-07T17:49:00Z">
        <w:del w:id="436" w:author="Sobol, Melinda" w:date="2022-02-07T13:26:00Z">
          <w:r w:rsidR="00EA0F52" w:rsidRPr="00B04CB2" w:rsidDel="003026A0">
            <w:rPr>
              <w:rFonts w:ascii="Graphik" w:eastAsia="Segoe UI" w:hAnsi="Graphik" w:cs="Segoe UI"/>
              <w:color w:val="000000" w:themeColor="text1"/>
            </w:rPr>
            <w:delText xml:space="preserve">remove deprecated features, </w:delText>
          </w:r>
        </w:del>
      </w:ins>
    </w:p>
    <w:p w14:paraId="3B44594C" w14:textId="79B394AE" w:rsidR="00C33855" w:rsidRPr="00B04CB2" w:rsidDel="003026A0" w:rsidRDefault="00A12271" w:rsidP="00A3286D">
      <w:pPr>
        <w:pStyle w:val="ListParagraph"/>
        <w:numPr>
          <w:ilvl w:val="0"/>
          <w:numId w:val="21"/>
        </w:numPr>
        <w:spacing w:beforeAutospacing="1" w:afterAutospacing="1" w:line="259" w:lineRule="auto"/>
        <w:rPr>
          <w:ins w:id="437" w:author="Li, Val" w:date="2022-01-07T11:53:00Z"/>
          <w:del w:id="438" w:author="Sobol, Melinda" w:date="2022-02-07T13:26:00Z"/>
          <w:rFonts w:ascii="Graphik" w:eastAsia="Times New Roman" w:hAnsi="Graphik" w:cs="Segoe UI"/>
          <w:b/>
          <w:lang w:eastAsia="en-GB"/>
        </w:rPr>
      </w:pPr>
      <w:ins w:id="439" w:author="Li, Val" w:date="2022-01-07T11:52:00Z">
        <w:del w:id="440" w:author="Sobol, Melinda" w:date="2022-02-07T13:26:00Z">
          <w:r w:rsidRPr="00B04CB2" w:rsidDel="003026A0">
            <w:rPr>
              <w:rFonts w:ascii="Graphik" w:eastAsia="Segoe UI" w:hAnsi="Graphik" w:cs="Segoe UI"/>
              <w:color w:val="000000" w:themeColor="text1"/>
            </w:rPr>
            <w:delText>chang</w:delText>
          </w:r>
        </w:del>
      </w:ins>
      <w:ins w:id="441" w:author="Li, Val" w:date="2022-01-07T11:53:00Z">
        <w:del w:id="442" w:author="Sobol, Melinda" w:date="2022-02-07T13:26:00Z">
          <w:r w:rsidR="00C33855" w:rsidRPr="00B04CB2" w:rsidDel="003026A0">
            <w:rPr>
              <w:rFonts w:ascii="Graphik" w:eastAsia="Segoe UI" w:hAnsi="Graphik" w:cs="Segoe UI"/>
              <w:color w:val="000000" w:themeColor="text1"/>
            </w:rPr>
            <w:delText>ing the behaviour</w:delText>
          </w:r>
        </w:del>
      </w:ins>
      <w:ins w:id="443" w:author="Li, Val" w:date="2022-01-07T11:52:00Z">
        <w:del w:id="444" w:author="Sobol, Melinda" w:date="2022-02-07T13:26:00Z">
          <w:r w:rsidRPr="00B04CB2" w:rsidDel="003026A0">
            <w:rPr>
              <w:rFonts w:ascii="Graphik" w:eastAsia="Segoe UI" w:hAnsi="Graphik" w:cs="Segoe UI"/>
              <w:color w:val="000000" w:themeColor="text1"/>
            </w:rPr>
            <w:delText xml:space="preserve"> between our development and production environments</w:delText>
          </w:r>
        </w:del>
      </w:ins>
      <w:ins w:id="445" w:author="Li, Val" w:date="2022-01-07T17:49:00Z">
        <w:del w:id="446" w:author="Sobol, Melinda" w:date="2022-02-07T13:26:00Z">
          <w:r w:rsidR="00EA0F52" w:rsidRPr="00B04CB2" w:rsidDel="003026A0">
            <w:rPr>
              <w:rFonts w:ascii="Graphik" w:eastAsia="Segoe UI" w:hAnsi="Graphik" w:cs="Segoe UI"/>
              <w:color w:val="000000" w:themeColor="text1"/>
            </w:rPr>
            <w:delText>, and</w:delText>
          </w:r>
        </w:del>
      </w:ins>
    </w:p>
    <w:p w14:paraId="482283B0" w14:textId="5110C9F3" w:rsidR="00EA0F52" w:rsidRPr="00B04CB2" w:rsidDel="003026A0" w:rsidRDefault="00EA0F52" w:rsidP="00EA0F52">
      <w:pPr>
        <w:pStyle w:val="ListParagraph"/>
        <w:numPr>
          <w:ilvl w:val="0"/>
          <w:numId w:val="21"/>
        </w:numPr>
        <w:spacing w:beforeAutospacing="1" w:afterAutospacing="1" w:line="259" w:lineRule="auto"/>
        <w:rPr>
          <w:ins w:id="447" w:author="Li, Val" w:date="2022-01-07T17:57:00Z"/>
          <w:del w:id="448" w:author="Sobol, Melinda" w:date="2022-02-07T13:26:00Z"/>
          <w:rFonts w:ascii="Graphik" w:eastAsia="Times New Roman" w:hAnsi="Graphik" w:cs="Segoe UI"/>
          <w:lang w:eastAsia="en-GB"/>
        </w:rPr>
      </w:pPr>
      <w:ins w:id="449" w:author="Li, Val" w:date="2022-01-07T17:49:00Z">
        <w:del w:id="450" w:author="Sobol, Melinda" w:date="2022-02-07T13:26:00Z">
          <w:r w:rsidRPr="00B04CB2" w:rsidDel="003026A0">
            <w:rPr>
              <w:rFonts w:ascii="Graphik" w:eastAsia="Times New Roman" w:hAnsi="Graphik" w:cs="Segoe UI"/>
              <w:lang w:eastAsia="en-GB"/>
            </w:rPr>
            <w:delText>invalidating documentation previously written with version-specific screeenshots.</w:delText>
          </w:r>
        </w:del>
      </w:ins>
    </w:p>
    <w:p w14:paraId="14809F36" w14:textId="66CA877C" w:rsidR="0011293F" w:rsidRPr="00B04CB2" w:rsidDel="003026A0" w:rsidRDefault="007170C5">
      <w:pPr>
        <w:spacing w:beforeAutospacing="1" w:afterAutospacing="1" w:line="259" w:lineRule="auto"/>
        <w:rPr>
          <w:ins w:id="451" w:author="Li, Val" w:date="2022-01-07T17:49:00Z"/>
          <w:del w:id="452" w:author="Sobol, Melinda" w:date="2022-02-07T13:26:00Z"/>
          <w:rFonts w:ascii="Graphik" w:eastAsia="Times New Roman" w:hAnsi="Graphik" w:cs="Segoe UI"/>
          <w:lang w:eastAsia="en-GB"/>
        </w:rPr>
        <w:pPrChange w:id="453" w:author="Li, Val" w:date="2022-01-07T17:57:00Z">
          <w:pPr>
            <w:pStyle w:val="ListParagraph"/>
            <w:numPr>
              <w:numId w:val="21"/>
            </w:numPr>
            <w:spacing w:beforeAutospacing="1" w:afterAutospacing="1" w:line="259" w:lineRule="auto"/>
            <w:ind w:hanging="360"/>
          </w:pPr>
        </w:pPrChange>
      </w:pPr>
      <w:ins w:id="454" w:author="Li, Val" w:date="2022-01-07T17:58:00Z">
        <w:del w:id="455" w:author="Sobol, Melinda" w:date="2022-02-07T13:26:00Z">
          <w:r w:rsidRPr="00B04CB2" w:rsidDel="003026A0">
            <w:rPr>
              <w:rFonts w:ascii="Graphik" w:eastAsia="Times New Roman" w:hAnsi="Graphik" w:cs="Segoe UI"/>
              <w:lang w:eastAsia="en-GB"/>
            </w:rPr>
            <w:delText xml:space="preserve">Having a </w:delText>
          </w:r>
          <w:r w:rsidR="00695420" w:rsidRPr="00B04CB2" w:rsidDel="003026A0">
            <w:rPr>
              <w:rFonts w:ascii="Graphik" w:eastAsia="Times New Roman" w:hAnsi="Graphik" w:cs="Segoe UI"/>
              <w:lang w:eastAsia="en-GB"/>
            </w:rPr>
            <w:delText xml:space="preserve">way to </w:delText>
          </w:r>
          <w:r w:rsidRPr="00B04CB2" w:rsidDel="003026A0">
            <w:rPr>
              <w:rFonts w:ascii="Graphik" w:eastAsia="Times New Roman" w:hAnsi="Graphik" w:cs="Segoe UI"/>
              <w:lang w:eastAsia="en-GB"/>
            </w:rPr>
            <w:delText>notify and aler</w:delText>
          </w:r>
          <w:r w:rsidR="00695420" w:rsidRPr="00B04CB2" w:rsidDel="003026A0">
            <w:rPr>
              <w:rFonts w:ascii="Graphik" w:eastAsia="Times New Roman" w:hAnsi="Graphik" w:cs="Segoe UI"/>
              <w:lang w:eastAsia="en-GB"/>
            </w:rPr>
            <w:delText>t</w:delText>
          </w:r>
          <w:r w:rsidRPr="00B04CB2" w:rsidDel="003026A0">
            <w:rPr>
              <w:rFonts w:ascii="Graphik" w:eastAsia="Times New Roman" w:hAnsi="Graphik" w:cs="Segoe UI"/>
              <w:lang w:eastAsia="en-GB"/>
            </w:rPr>
            <w:delText xml:space="preserve"> developers</w:delText>
          </w:r>
          <w:r w:rsidR="00695420" w:rsidRPr="00B04CB2" w:rsidDel="003026A0">
            <w:rPr>
              <w:rFonts w:ascii="Graphik" w:eastAsia="Times New Roman" w:hAnsi="Graphik" w:cs="Segoe UI"/>
              <w:lang w:eastAsia="en-GB"/>
            </w:rPr>
            <w:delText xml:space="preserve"> whenever a depe</w:delText>
          </w:r>
        </w:del>
      </w:ins>
      <w:ins w:id="456" w:author="Li, Val" w:date="2022-01-07T17:59:00Z">
        <w:del w:id="457" w:author="Sobol, Melinda" w:date="2022-02-07T13:26:00Z">
          <w:r w:rsidR="00695420" w:rsidRPr="00B04CB2" w:rsidDel="003026A0">
            <w:rPr>
              <w:rFonts w:ascii="Graphik" w:eastAsia="Times New Roman" w:hAnsi="Graphik" w:cs="Segoe UI"/>
              <w:lang w:eastAsia="en-GB"/>
            </w:rPr>
            <w:delText xml:space="preserve">ndency like Splunk is updated with a new release or </w:delText>
          </w:r>
          <w:r w:rsidR="00B21A4B" w:rsidRPr="00B04CB2" w:rsidDel="003026A0">
            <w:rPr>
              <w:rFonts w:ascii="Graphik" w:eastAsia="Times New Roman" w:hAnsi="Graphik" w:cs="Segoe UI"/>
              <w:lang w:eastAsia="en-GB"/>
            </w:rPr>
            <w:delText xml:space="preserve">if a version-specific issue is identified by the community </w:delText>
          </w:r>
        </w:del>
      </w:ins>
      <w:ins w:id="458" w:author="Li, Val" w:date="2022-01-07T17:58:00Z">
        <w:del w:id="459" w:author="Sobol, Melinda" w:date="2022-02-07T13:26:00Z">
          <w:r w:rsidR="00695420" w:rsidRPr="00B04CB2" w:rsidDel="003026A0">
            <w:rPr>
              <w:rFonts w:ascii="Graphik" w:eastAsia="Times New Roman" w:hAnsi="Graphik" w:cs="Segoe UI"/>
              <w:lang w:eastAsia="en-GB"/>
            </w:rPr>
            <w:delText xml:space="preserve">would </w:delText>
          </w:r>
        </w:del>
      </w:ins>
      <w:ins w:id="460" w:author="Li, Val" w:date="2022-01-07T17:59:00Z">
        <w:del w:id="461" w:author="Sobol, Melinda" w:date="2022-02-07T13:26:00Z">
          <w:r w:rsidR="00B21A4B" w:rsidRPr="00B04CB2" w:rsidDel="003026A0">
            <w:rPr>
              <w:rFonts w:ascii="Graphik" w:eastAsia="Times New Roman" w:hAnsi="Graphik" w:cs="Segoe UI"/>
              <w:lang w:eastAsia="en-GB"/>
            </w:rPr>
            <w:delText xml:space="preserve">help </w:delText>
          </w:r>
          <w:r w:rsidR="000C6FC1" w:rsidRPr="00B04CB2" w:rsidDel="003026A0">
            <w:rPr>
              <w:rFonts w:ascii="Graphik" w:eastAsia="Times New Roman" w:hAnsi="Graphik" w:cs="Segoe UI"/>
              <w:lang w:eastAsia="en-GB"/>
            </w:rPr>
            <w:delText xml:space="preserve">with </w:delText>
          </w:r>
        </w:del>
      </w:ins>
      <w:ins w:id="462" w:author="Li, Val" w:date="2022-01-07T18:00:00Z">
        <w:del w:id="463" w:author="Sobol, Melinda" w:date="2022-02-07T13:26:00Z">
          <w:r w:rsidR="000C6FC1" w:rsidRPr="00B04CB2" w:rsidDel="003026A0">
            <w:rPr>
              <w:rFonts w:ascii="Graphik" w:eastAsia="Times New Roman" w:hAnsi="Graphik" w:cs="Segoe UI"/>
              <w:lang w:eastAsia="en-GB"/>
            </w:rPr>
            <w:delText>planning out future releases by ensuring that these changes aren’t missed during planning</w:delText>
          </w:r>
        </w:del>
      </w:ins>
      <w:ins w:id="464" w:author="Li, Val" w:date="2022-01-07T18:03:00Z">
        <w:del w:id="465" w:author="Sobol, Melinda" w:date="2022-02-07T13:26:00Z">
          <w:r w:rsidR="00777AEC" w:rsidRPr="00B04CB2" w:rsidDel="003026A0">
            <w:rPr>
              <w:rFonts w:ascii="Graphik" w:eastAsia="Times New Roman" w:hAnsi="Graphik" w:cs="Segoe UI"/>
              <w:lang w:eastAsia="en-GB"/>
            </w:rPr>
            <w:delText>. This e</w:delText>
          </w:r>
        </w:del>
      </w:ins>
      <w:ins w:id="466" w:author="Li, Val" w:date="2022-01-07T18:01:00Z">
        <w:del w:id="467" w:author="Sobol, Melinda" w:date="2022-02-07T13:26:00Z">
          <w:r w:rsidR="00D823BC" w:rsidRPr="00B04CB2" w:rsidDel="003026A0">
            <w:rPr>
              <w:rFonts w:ascii="Graphik" w:eastAsia="Times New Roman" w:hAnsi="Graphik" w:cs="Segoe UI"/>
              <w:lang w:eastAsia="en-GB"/>
            </w:rPr>
            <w:delText>nabl</w:delText>
          </w:r>
        </w:del>
      </w:ins>
      <w:ins w:id="468" w:author="Li, Val" w:date="2022-01-07T18:03:00Z">
        <w:del w:id="469" w:author="Sobol, Melinda" w:date="2022-02-07T13:26:00Z">
          <w:r w:rsidR="00777AEC" w:rsidRPr="00B04CB2" w:rsidDel="003026A0">
            <w:rPr>
              <w:rFonts w:ascii="Graphik" w:eastAsia="Times New Roman" w:hAnsi="Graphik" w:cs="Segoe UI"/>
              <w:lang w:eastAsia="en-GB"/>
            </w:rPr>
            <w:delText>es</w:delText>
          </w:r>
        </w:del>
      </w:ins>
      <w:ins w:id="470" w:author="Li, Val" w:date="2022-01-07T18:01:00Z">
        <w:del w:id="471" w:author="Sobol, Melinda" w:date="2022-02-07T13:26:00Z">
          <w:r w:rsidR="00D823BC" w:rsidRPr="00B04CB2" w:rsidDel="003026A0">
            <w:rPr>
              <w:rFonts w:ascii="Graphik" w:eastAsia="Times New Roman" w:hAnsi="Graphik" w:cs="Segoe UI"/>
              <w:lang w:eastAsia="en-GB"/>
            </w:rPr>
            <w:delText xml:space="preserve"> developers to effectively estimate </w:delText>
          </w:r>
        </w:del>
      </w:ins>
      <w:ins w:id="472" w:author="Li, Val" w:date="2022-01-07T18:03:00Z">
        <w:del w:id="473" w:author="Sobol, Melinda" w:date="2022-02-07T13:26:00Z">
          <w:r w:rsidR="00777AEC" w:rsidRPr="00B04CB2" w:rsidDel="003026A0">
            <w:rPr>
              <w:rFonts w:ascii="Graphik" w:eastAsia="Times New Roman" w:hAnsi="Graphik" w:cs="Segoe UI"/>
              <w:lang w:eastAsia="en-GB"/>
            </w:rPr>
            <w:delText>workloads</w:delText>
          </w:r>
        </w:del>
      </w:ins>
      <w:ins w:id="474" w:author="Li, Val" w:date="2022-01-07T18:01:00Z">
        <w:del w:id="475" w:author="Sobol, Melinda" w:date="2022-02-07T13:26:00Z">
          <w:r w:rsidR="00D823BC" w:rsidRPr="00B04CB2" w:rsidDel="003026A0">
            <w:rPr>
              <w:rFonts w:ascii="Graphik" w:eastAsia="Times New Roman" w:hAnsi="Graphik" w:cs="Segoe UI"/>
              <w:lang w:eastAsia="en-GB"/>
            </w:rPr>
            <w:delText xml:space="preserve"> and ensu</w:delText>
          </w:r>
        </w:del>
      </w:ins>
      <w:ins w:id="476" w:author="Li, Val" w:date="2022-01-07T18:03:00Z">
        <w:del w:id="477" w:author="Sobol, Melinda" w:date="2022-02-07T13:26:00Z">
          <w:r w:rsidR="00777AEC" w:rsidRPr="00B04CB2" w:rsidDel="003026A0">
            <w:rPr>
              <w:rFonts w:ascii="Graphik" w:eastAsia="Times New Roman" w:hAnsi="Graphik" w:cs="Segoe UI"/>
              <w:lang w:eastAsia="en-GB"/>
            </w:rPr>
            <w:delText>re that</w:delText>
          </w:r>
        </w:del>
      </w:ins>
      <w:ins w:id="478" w:author="Li, Val" w:date="2022-01-07T18:01:00Z">
        <w:del w:id="479" w:author="Sobol, Melinda" w:date="2022-02-07T13:26:00Z">
          <w:r w:rsidR="00D823BC" w:rsidRPr="00B04CB2" w:rsidDel="003026A0">
            <w:rPr>
              <w:rFonts w:ascii="Graphik" w:eastAsia="Times New Roman" w:hAnsi="Graphik" w:cs="Segoe UI"/>
              <w:lang w:eastAsia="en-GB"/>
            </w:rPr>
            <w:delText xml:space="preserve"> the product is continuously sup</w:delText>
          </w:r>
        </w:del>
      </w:ins>
      <w:ins w:id="480" w:author="Li, Val" w:date="2022-01-07T18:02:00Z">
        <w:del w:id="481" w:author="Sobol, Melinda" w:date="2022-02-07T13:26:00Z">
          <w:r w:rsidR="00D823BC" w:rsidRPr="00B04CB2" w:rsidDel="003026A0">
            <w:rPr>
              <w:rFonts w:ascii="Graphik" w:eastAsia="Times New Roman" w:hAnsi="Graphik" w:cs="Segoe UI"/>
              <w:lang w:eastAsia="en-GB"/>
            </w:rPr>
            <w:delText>ported.</w:delText>
          </w:r>
        </w:del>
      </w:ins>
      <w:ins w:id="482" w:author="Li, Val" w:date="2022-01-07T18:00:00Z">
        <w:del w:id="483" w:author="Sobol, Melinda" w:date="2022-02-07T13:26:00Z">
          <w:r w:rsidR="000C6FC1" w:rsidRPr="00B04CB2" w:rsidDel="003026A0">
            <w:rPr>
              <w:rFonts w:ascii="Graphik" w:eastAsia="Times New Roman" w:hAnsi="Graphik" w:cs="Segoe UI"/>
              <w:lang w:eastAsia="en-GB"/>
            </w:rPr>
            <w:delText xml:space="preserve"> </w:delText>
          </w:r>
        </w:del>
      </w:ins>
    </w:p>
    <w:p w14:paraId="1D70C865" w14:textId="1B0806A7" w:rsidR="68B23105" w:rsidRPr="00B04CB2" w:rsidDel="003026A0" w:rsidRDefault="4329EB36">
      <w:pPr>
        <w:spacing w:beforeAutospacing="1" w:afterAutospacing="1" w:line="259" w:lineRule="auto"/>
        <w:rPr>
          <w:del w:id="484" w:author="Sobol, Melinda" w:date="2022-02-07T13:26:00Z"/>
          <w:rFonts w:ascii="Graphik" w:eastAsia="Times New Roman" w:hAnsi="Graphik" w:cs="Segoe UI"/>
          <w:b/>
          <w:bCs/>
          <w:lang w:eastAsia="en-GB"/>
        </w:rPr>
      </w:pPr>
      <w:commentRangeStart w:id="485"/>
      <w:del w:id="486" w:author="Sobol, Melinda" w:date="2022-02-07T13:26:00Z">
        <w:r w:rsidRPr="00B04CB2" w:rsidDel="003026A0">
          <w:rPr>
            <w:rFonts w:ascii="Graphik" w:eastAsia="Segoe UI" w:hAnsi="Graphik" w:cs="Segoe UI"/>
            <w:color w:val="000000" w:themeColor="text1"/>
            <w:rPrChange w:id="487" w:author="Sobol, Melinda" w:date="2022-02-07T14:42:00Z">
              <w:rPr/>
            </w:rPrChange>
          </w:rPr>
          <w:delText>As developers, we want to be aware of version releases so that we can pre-emptively mitigate potential security and compatibility issues.</w:delText>
        </w:r>
        <w:commentRangeEnd w:id="485"/>
        <w:r w:rsidR="006862D0" w:rsidRPr="00B04CB2" w:rsidDel="003026A0">
          <w:rPr>
            <w:rStyle w:val="CommentReference"/>
            <w:rFonts w:ascii="Graphik" w:hAnsi="Graphik"/>
            <w:sz w:val="24"/>
            <w:szCs w:val="24"/>
            <w:rPrChange w:id="488" w:author="Sobol, Melinda" w:date="2022-02-07T14:42:00Z">
              <w:rPr>
                <w:rStyle w:val="CommentReference"/>
              </w:rPr>
            </w:rPrChange>
          </w:rPr>
          <w:commentReference w:id="485"/>
        </w:r>
        <w:r w:rsidR="68B23105" w:rsidRPr="00B04CB2" w:rsidDel="003026A0">
          <w:rPr>
            <w:rFonts w:ascii="Graphik" w:hAnsi="Graphik"/>
            <w:rPrChange w:id="489" w:author="Sobol, Melinda" w:date="2022-02-07T14:42:00Z">
              <w:rPr/>
            </w:rPrChange>
          </w:rPr>
          <w:br/>
        </w:r>
        <w:r w:rsidR="68B23105" w:rsidRPr="00B04CB2" w:rsidDel="003026A0">
          <w:rPr>
            <w:rFonts w:ascii="Graphik" w:hAnsi="Graphik"/>
            <w:rPrChange w:id="490" w:author="Sobol, Melinda" w:date="2022-02-07T14:42:00Z">
              <w:rPr/>
            </w:rPrChange>
          </w:rPr>
          <w:br/>
        </w:r>
        <w:r w:rsidR="0AD9FB09" w:rsidRPr="00B04CB2" w:rsidDel="003026A0">
          <w:rPr>
            <w:rFonts w:ascii="Graphik" w:eastAsia="Times New Roman" w:hAnsi="Graphik" w:cs="Segoe UI"/>
            <w:b/>
            <w:bCs/>
            <w:lang w:eastAsia="en-GB"/>
          </w:rPr>
          <w:delText>Question</w:delText>
        </w:r>
      </w:del>
    </w:p>
    <w:p w14:paraId="7F7396BF" w14:textId="2A368A03" w:rsidR="68B23105" w:rsidRPr="00B04CB2" w:rsidDel="003026A0" w:rsidRDefault="0AD9FB09" w:rsidP="478F5135">
      <w:pPr>
        <w:spacing w:beforeAutospacing="1" w:afterAutospacing="1" w:line="259" w:lineRule="auto"/>
        <w:rPr>
          <w:del w:id="491" w:author="Sobol, Melinda" w:date="2022-02-07T13:26:00Z"/>
          <w:rFonts w:ascii="Graphik" w:eastAsia="Times New Roman" w:hAnsi="Graphik" w:cs="Segoe UI"/>
          <w:lang w:eastAsia="en-GB"/>
        </w:rPr>
      </w:pPr>
      <w:del w:id="492" w:author="Sobol, Melinda" w:date="2022-02-07T13:26:00Z">
        <w:r w:rsidRPr="00B04CB2" w:rsidDel="003026A0">
          <w:rPr>
            <w:rFonts w:ascii="Graphik" w:eastAsia="Times New Roman" w:hAnsi="Graphik" w:cs="Segoe UI"/>
            <w:lang w:eastAsia="en-GB"/>
          </w:rPr>
          <w:delText xml:space="preserve">How </w:delText>
        </w:r>
        <w:r w:rsidR="1AEEFBE4" w:rsidRPr="00B04CB2" w:rsidDel="003026A0">
          <w:rPr>
            <w:rFonts w:ascii="Graphik" w:eastAsia="Times New Roman" w:hAnsi="Graphik" w:cs="Segoe UI"/>
            <w:lang w:eastAsia="en-GB"/>
          </w:rPr>
          <w:delText>can our</w:delText>
        </w:r>
        <w:r w:rsidRPr="00B04CB2" w:rsidDel="003026A0">
          <w:rPr>
            <w:rFonts w:ascii="Graphik" w:eastAsia="Times New Roman" w:hAnsi="Graphik" w:cs="Segoe UI"/>
            <w:lang w:eastAsia="en-GB"/>
          </w:rPr>
          <w:delText xml:space="preserve"> developers quickly </w:delText>
        </w:r>
        <w:r w:rsidR="7C6AE3F6" w:rsidRPr="00B04CB2" w:rsidDel="003026A0">
          <w:rPr>
            <w:rFonts w:ascii="Graphik" w:eastAsia="Times New Roman" w:hAnsi="Graphik" w:cs="Segoe UI"/>
            <w:lang w:eastAsia="en-GB"/>
          </w:rPr>
          <w:delText>test for and adopt</w:delText>
        </w:r>
        <w:r w:rsidRPr="00B04CB2" w:rsidDel="003026A0">
          <w:rPr>
            <w:rFonts w:ascii="Graphik" w:eastAsia="Times New Roman" w:hAnsi="Graphik" w:cs="Segoe UI"/>
            <w:lang w:eastAsia="en-GB"/>
          </w:rPr>
          <w:delText xml:space="preserve"> new third-party releases or patch-notes?</w:delText>
        </w:r>
      </w:del>
    </w:p>
    <w:p w14:paraId="237710A2" w14:textId="09595190" w:rsidR="46A8E258" w:rsidRPr="00B04CB2" w:rsidDel="003026A0" w:rsidRDefault="46A8E258" w:rsidP="46A8E258">
      <w:pPr>
        <w:spacing w:beforeAutospacing="1" w:afterAutospacing="1" w:line="259" w:lineRule="auto"/>
        <w:rPr>
          <w:del w:id="493" w:author="Sobol, Melinda" w:date="2022-02-07T13:26:00Z"/>
          <w:rFonts w:ascii="Graphik" w:eastAsia="Times New Roman" w:hAnsi="Graphik" w:cs="Segoe UI"/>
          <w:lang w:eastAsia="en-GB"/>
        </w:rPr>
      </w:pPr>
    </w:p>
    <w:p w14:paraId="6B1B8CE7" w14:textId="41B2369A" w:rsidR="049C2527" w:rsidRPr="00B04CB2" w:rsidDel="003026A0" w:rsidRDefault="049C2527" w:rsidP="46A8E258">
      <w:pPr>
        <w:spacing w:beforeAutospacing="1" w:afterAutospacing="1" w:line="259" w:lineRule="auto"/>
        <w:rPr>
          <w:del w:id="494" w:author="Sobol, Melinda" w:date="2022-02-07T13:26:00Z"/>
          <w:rFonts w:ascii="Graphik" w:eastAsia="Times New Roman" w:hAnsi="Graphik" w:cs="Segoe UI"/>
          <w:b/>
          <w:bCs/>
          <w:lang w:eastAsia="en-GB"/>
        </w:rPr>
      </w:pPr>
      <w:del w:id="495" w:author="Sobol, Melinda" w:date="2022-02-07T13:26:00Z">
        <w:r w:rsidRPr="00B04CB2" w:rsidDel="003026A0">
          <w:rPr>
            <w:rFonts w:ascii="Graphik" w:eastAsia="Times New Roman" w:hAnsi="Graphik" w:cs="Segoe UI"/>
            <w:b/>
            <w:bCs/>
            <w:lang w:eastAsia="en-GB"/>
          </w:rPr>
          <w:delText>Business Value</w:delText>
        </w:r>
      </w:del>
    </w:p>
    <w:p w14:paraId="6743159D" w14:textId="659B6FA4" w:rsidR="24356706" w:rsidRPr="00B04CB2" w:rsidDel="003026A0" w:rsidRDefault="763CC007" w:rsidP="478F5135">
      <w:pPr>
        <w:spacing w:beforeAutospacing="1" w:afterAutospacing="1" w:line="259" w:lineRule="auto"/>
        <w:rPr>
          <w:del w:id="496" w:author="Sobol, Melinda" w:date="2022-02-07T13:26:00Z"/>
          <w:rFonts w:ascii="Graphik" w:eastAsia="Times New Roman" w:hAnsi="Graphik" w:cs="Segoe UI"/>
          <w:lang w:eastAsia="en-GB"/>
        </w:rPr>
      </w:pPr>
      <w:del w:id="497" w:author="Sobol, Melinda" w:date="2022-02-07T13:26:00Z">
        <w:r w:rsidRPr="00B04CB2" w:rsidDel="003026A0">
          <w:rPr>
            <w:rFonts w:ascii="Graphik" w:eastAsia="Times New Roman" w:hAnsi="Graphik" w:cs="Segoe UI"/>
            <w:lang w:eastAsia="en-GB"/>
          </w:rPr>
          <w:delText>A</w:delText>
        </w:r>
        <w:r w:rsidR="24356706" w:rsidRPr="00B04CB2" w:rsidDel="003026A0">
          <w:rPr>
            <w:rFonts w:ascii="Graphik" w:eastAsia="Times New Roman" w:hAnsi="Graphik" w:cs="Segoe UI"/>
            <w:lang w:eastAsia="en-GB"/>
          </w:rPr>
          <w:delText xml:space="preserve"> centralised </w:delText>
        </w:r>
        <w:r w:rsidR="0DC639D6" w:rsidRPr="00B04CB2" w:rsidDel="003026A0">
          <w:rPr>
            <w:rFonts w:ascii="Graphik" w:eastAsia="Times New Roman" w:hAnsi="Graphik" w:cs="Segoe UI"/>
            <w:lang w:eastAsia="en-GB"/>
          </w:rPr>
          <w:delText xml:space="preserve">web application </w:delText>
        </w:r>
        <w:r w:rsidR="24356706" w:rsidRPr="00B04CB2" w:rsidDel="003026A0">
          <w:rPr>
            <w:rFonts w:ascii="Graphik" w:eastAsia="Times New Roman" w:hAnsi="Graphik" w:cs="Segoe UI"/>
            <w:lang w:eastAsia="en-GB"/>
          </w:rPr>
          <w:delText>tool where developers c</w:delText>
        </w:r>
        <w:r w:rsidR="027039FC" w:rsidRPr="00B04CB2" w:rsidDel="003026A0">
          <w:rPr>
            <w:rFonts w:ascii="Graphik" w:eastAsia="Times New Roman" w:hAnsi="Graphik" w:cs="Segoe UI"/>
            <w:lang w:eastAsia="en-GB"/>
          </w:rPr>
          <w:delText>an</w:delText>
        </w:r>
        <w:r w:rsidR="24356706" w:rsidRPr="00B04CB2" w:rsidDel="003026A0">
          <w:rPr>
            <w:rFonts w:ascii="Graphik" w:eastAsia="Times New Roman" w:hAnsi="Graphik" w:cs="Segoe UI"/>
            <w:lang w:eastAsia="en-GB"/>
          </w:rPr>
          <w:delText xml:space="preserve"> easily search through</w:delText>
        </w:r>
        <w:r w:rsidR="42E812CB" w:rsidRPr="00B04CB2" w:rsidDel="003026A0">
          <w:rPr>
            <w:rFonts w:ascii="Graphik" w:eastAsia="Times New Roman" w:hAnsi="Graphik" w:cs="Segoe UI"/>
            <w:lang w:eastAsia="en-GB"/>
          </w:rPr>
          <w:delText xml:space="preserve"> release and patch notes for third-party </w:delText>
        </w:r>
        <w:r w:rsidR="42D859FE" w:rsidRPr="00B04CB2" w:rsidDel="003026A0">
          <w:rPr>
            <w:rFonts w:ascii="Graphik" w:eastAsia="Times New Roman" w:hAnsi="Graphik" w:cs="Segoe UI"/>
            <w:lang w:eastAsia="en-GB"/>
          </w:rPr>
          <w:delText>packages/libraries</w:delText>
        </w:r>
        <w:r w:rsidR="14B7F2DF" w:rsidRPr="00B04CB2" w:rsidDel="003026A0">
          <w:rPr>
            <w:rFonts w:ascii="Graphik" w:eastAsia="Times New Roman" w:hAnsi="Graphik" w:cs="Segoe UI"/>
            <w:lang w:eastAsia="en-GB"/>
          </w:rPr>
          <w:delText xml:space="preserve"> would reduce the chance of developing for the wrong platform version</w:delText>
        </w:r>
        <w:r w:rsidR="42E812CB" w:rsidRPr="00B04CB2" w:rsidDel="003026A0">
          <w:rPr>
            <w:rFonts w:ascii="Graphik" w:eastAsia="Times New Roman" w:hAnsi="Graphik" w:cs="Segoe UI"/>
            <w:lang w:eastAsia="en-GB"/>
          </w:rPr>
          <w:delText xml:space="preserve">. </w:delText>
        </w:r>
        <w:r w:rsidR="494637FA" w:rsidRPr="00B04CB2" w:rsidDel="003026A0">
          <w:rPr>
            <w:rFonts w:ascii="Graphik" w:eastAsia="Times New Roman" w:hAnsi="Graphik" w:cs="Segoe UI"/>
            <w:lang w:eastAsia="en-GB"/>
          </w:rPr>
          <w:delText>A tool like this</w:delText>
        </w:r>
        <w:r w:rsidR="42E812CB" w:rsidRPr="00B04CB2" w:rsidDel="003026A0">
          <w:rPr>
            <w:rFonts w:ascii="Graphik" w:eastAsia="Times New Roman" w:hAnsi="Graphik" w:cs="Segoe UI"/>
            <w:lang w:eastAsia="en-GB"/>
          </w:rPr>
          <w:delText xml:space="preserve"> </w:delText>
        </w:r>
        <w:r w:rsidR="01A53C1A" w:rsidRPr="00B04CB2" w:rsidDel="003026A0">
          <w:rPr>
            <w:rFonts w:ascii="Graphik" w:eastAsia="Times New Roman" w:hAnsi="Graphik" w:cs="Segoe UI"/>
            <w:lang w:eastAsia="en-GB"/>
          </w:rPr>
          <w:delText>cou</w:delText>
        </w:r>
        <w:r w:rsidR="363E13DA" w:rsidRPr="00B04CB2" w:rsidDel="003026A0">
          <w:rPr>
            <w:rFonts w:ascii="Graphik" w:eastAsia="Times New Roman" w:hAnsi="Graphik" w:cs="Segoe UI"/>
            <w:lang w:eastAsia="en-GB"/>
          </w:rPr>
          <w:delText>l</w:delText>
        </w:r>
        <w:r w:rsidR="01A53C1A" w:rsidRPr="00B04CB2" w:rsidDel="003026A0">
          <w:rPr>
            <w:rFonts w:ascii="Graphik" w:eastAsia="Times New Roman" w:hAnsi="Graphik" w:cs="Segoe UI"/>
            <w:lang w:eastAsia="en-GB"/>
          </w:rPr>
          <w:delText>d</w:delText>
        </w:r>
        <w:r w:rsidR="42E812CB" w:rsidRPr="00B04CB2" w:rsidDel="003026A0">
          <w:rPr>
            <w:rFonts w:ascii="Graphik" w:eastAsia="Times New Roman" w:hAnsi="Graphik" w:cs="Segoe UI"/>
            <w:lang w:eastAsia="en-GB"/>
          </w:rPr>
          <w:delText xml:space="preserve"> also provide </w:delText>
        </w:r>
        <w:r w:rsidR="644B4833" w:rsidRPr="00B04CB2" w:rsidDel="003026A0">
          <w:rPr>
            <w:rFonts w:ascii="Graphik" w:eastAsia="Times New Roman" w:hAnsi="Graphik" w:cs="Segoe UI"/>
            <w:lang w:eastAsia="en-GB"/>
          </w:rPr>
          <w:delText xml:space="preserve">comparison between current and released version for easy tracking and </w:delText>
        </w:r>
        <w:r w:rsidR="32242804" w:rsidRPr="00B04CB2" w:rsidDel="003026A0">
          <w:rPr>
            <w:rFonts w:ascii="Graphik" w:eastAsia="Times New Roman" w:hAnsi="Graphik" w:cs="Segoe UI"/>
            <w:lang w:eastAsia="en-GB"/>
          </w:rPr>
          <w:delText xml:space="preserve">issue </w:delText>
        </w:r>
        <w:r w:rsidR="644B4833" w:rsidRPr="00B04CB2" w:rsidDel="003026A0">
          <w:rPr>
            <w:rFonts w:ascii="Graphik" w:eastAsia="Times New Roman" w:hAnsi="Graphik" w:cs="Segoe UI"/>
            <w:lang w:eastAsia="en-GB"/>
          </w:rPr>
          <w:delText>identification</w:delText>
        </w:r>
        <w:r w:rsidR="0B5FC8F2" w:rsidRPr="00B04CB2" w:rsidDel="003026A0">
          <w:rPr>
            <w:rFonts w:ascii="Graphik" w:eastAsia="Times New Roman" w:hAnsi="Graphik" w:cs="Segoe UI"/>
            <w:lang w:eastAsia="en-GB"/>
          </w:rPr>
          <w:delText>, ensuring development goes smoothly</w:delText>
        </w:r>
        <w:r w:rsidR="644B4833" w:rsidRPr="00B04CB2" w:rsidDel="003026A0">
          <w:rPr>
            <w:rFonts w:ascii="Graphik" w:eastAsia="Times New Roman" w:hAnsi="Graphik" w:cs="Segoe UI"/>
            <w:lang w:eastAsia="en-GB"/>
          </w:rPr>
          <w:delText xml:space="preserve">. Ideally, </w:delText>
        </w:r>
        <w:r w:rsidR="2898AA93" w:rsidRPr="00B04CB2" w:rsidDel="003026A0">
          <w:rPr>
            <w:rFonts w:ascii="Graphik" w:eastAsia="Times New Roman" w:hAnsi="Graphik" w:cs="Segoe UI"/>
            <w:lang w:eastAsia="en-GB"/>
          </w:rPr>
          <w:delText>such a tool could also</w:delText>
        </w:r>
        <w:r w:rsidR="644B4833" w:rsidRPr="00B04CB2" w:rsidDel="003026A0">
          <w:rPr>
            <w:rFonts w:ascii="Graphik" w:eastAsia="Times New Roman" w:hAnsi="Graphik" w:cs="Segoe UI"/>
            <w:lang w:eastAsia="en-GB"/>
          </w:rPr>
          <w:delText xml:space="preserve"> </w:delText>
        </w:r>
        <w:r w:rsidR="44281D11" w:rsidRPr="00B04CB2" w:rsidDel="003026A0">
          <w:rPr>
            <w:rFonts w:ascii="Graphik" w:eastAsia="Times New Roman" w:hAnsi="Graphik" w:cs="Segoe UI"/>
            <w:lang w:eastAsia="en-GB"/>
          </w:rPr>
          <w:delText>alert developers of</w:delText>
        </w:r>
        <w:r w:rsidR="644B4833" w:rsidRPr="00B04CB2" w:rsidDel="003026A0">
          <w:rPr>
            <w:rFonts w:ascii="Graphik" w:eastAsia="Times New Roman" w:hAnsi="Graphik" w:cs="Segoe UI"/>
            <w:lang w:eastAsia="en-GB"/>
          </w:rPr>
          <w:delText xml:space="preserve"> new third-party releases</w:delText>
        </w:r>
        <w:r w:rsidR="3EE6A1D9" w:rsidRPr="00B04CB2" w:rsidDel="003026A0">
          <w:rPr>
            <w:rFonts w:ascii="Graphik" w:eastAsia="Times New Roman" w:hAnsi="Graphik" w:cs="Segoe UI"/>
            <w:lang w:eastAsia="en-GB"/>
          </w:rPr>
          <w:delText>,</w:delText>
        </w:r>
        <w:r w:rsidR="644B4833" w:rsidRPr="00B04CB2" w:rsidDel="003026A0">
          <w:rPr>
            <w:rFonts w:ascii="Graphik" w:eastAsia="Times New Roman" w:hAnsi="Graphik" w:cs="Segoe UI"/>
            <w:lang w:eastAsia="en-GB"/>
          </w:rPr>
          <w:delText xml:space="preserve"> </w:delText>
        </w:r>
        <w:r w:rsidR="672DC30B" w:rsidRPr="00B04CB2" w:rsidDel="003026A0">
          <w:rPr>
            <w:rFonts w:ascii="Graphik" w:eastAsia="Times New Roman" w:hAnsi="Graphik" w:cs="Segoe UI"/>
            <w:lang w:eastAsia="en-GB"/>
          </w:rPr>
          <w:delText>sending</w:delText>
        </w:r>
        <w:r w:rsidR="644B4833" w:rsidRPr="00B04CB2" w:rsidDel="003026A0">
          <w:rPr>
            <w:rFonts w:ascii="Graphik" w:eastAsia="Times New Roman" w:hAnsi="Graphik" w:cs="Segoe UI"/>
            <w:lang w:eastAsia="en-GB"/>
          </w:rPr>
          <w:delText xml:space="preserve"> detailed report</w:delText>
        </w:r>
        <w:r w:rsidR="19533733" w:rsidRPr="00B04CB2" w:rsidDel="003026A0">
          <w:rPr>
            <w:rFonts w:ascii="Graphik" w:eastAsia="Times New Roman" w:hAnsi="Graphik" w:cs="Segoe UI"/>
            <w:lang w:eastAsia="en-GB"/>
          </w:rPr>
          <w:delText>s</w:delText>
        </w:r>
        <w:r w:rsidR="644B4833" w:rsidRPr="00B04CB2" w:rsidDel="003026A0">
          <w:rPr>
            <w:rFonts w:ascii="Graphik" w:eastAsia="Times New Roman" w:hAnsi="Graphik" w:cs="Segoe UI"/>
            <w:lang w:eastAsia="en-GB"/>
          </w:rPr>
          <w:delText xml:space="preserve"> </w:delText>
        </w:r>
        <w:r w:rsidR="06008402" w:rsidRPr="00B04CB2" w:rsidDel="003026A0">
          <w:rPr>
            <w:rFonts w:ascii="Graphik" w:eastAsia="Times New Roman" w:hAnsi="Graphik" w:cs="Segoe UI"/>
            <w:lang w:eastAsia="en-GB"/>
          </w:rPr>
          <w:delText>of</w:delText>
        </w:r>
        <w:r w:rsidR="2E73C73D" w:rsidRPr="00B04CB2" w:rsidDel="003026A0">
          <w:rPr>
            <w:rFonts w:ascii="Graphik" w:eastAsia="Times New Roman" w:hAnsi="Graphik" w:cs="Segoe UI"/>
            <w:lang w:eastAsia="en-GB"/>
          </w:rPr>
          <w:delText xml:space="preserve"> </w:delText>
        </w:r>
        <w:r w:rsidR="40222461" w:rsidRPr="00B04CB2" w:rsidDel="003026A0">
          <w:rPr>
            <w:rFonts w:ascii="Graphik" w:eastAsia="Times New Roman" w:hAnsi="Graphik" w:cs="Segoe UI"/>
            <w:lang w:eastAsia="en-GB"/>
          </w:rPr>
          <w:delText>potential impacts</w:delText>
        </w:r>
        <w:r w:rsidR="07EB1D2C" w:rsidRPr="00B04CB2" w:rsidDel="003026A0">
          <w:rPr>
            <w:rFonts w:ascii="Graphik" w:eastAsia="Times New Roman" w:hAnsi="Graphik" w:cs="Segoe UI"/>
            <w:lang w:eastAsia="en-GB"/>
          </w:rPr>
          <w:delText>, reducing</w:delText>
        </w:r>
        <w:r w:rsidR="23B7308B" w:rsidRPr="00B04CB2" w:rsidDel="003026A0">
          <w:rPr>
            <w:rFonts w:ascii="Graphik" w:eastAsia="Times New Roman" w:hAnsi="Graphik" w:cs="Segoe UI"/>
            <w:lang w:eastAsia="en-GB"/>
          </w:rPr>
          <w:delText xml:space="preserve"> the </w:delText>
        </w:r>
        <w:r w:rsidR="06AAFE09" w:rsidRPr="00B04CB2" w:rsidDel="003026A0">
          <w:rPr>
            <w:rFonts w:ascii="Graphik" w:eastAsia="Times New Roman" w:hAnsi="Graphik" w:cs="Segoe UI"/>
            <w:lang w:eastAsia="en-GB"/>
          </w:rPr>
          <w:delText>amount of development time spent tracking</w:delText>
        </w:r>
        <w:r w:rsidR="0649DE90" w:rsidRPr="00B04CB2" w:rsidDel="003026A0">
          <w:rPr>
            <w:rFonts w:ascii="Graphik" w:eastAsia="Times New Roman" w:hAnsi="Graphik" w:cs="Segoe UI"/>
            <w:lang w:eastAsia="en-GB"/>
          </w:rPr>
          <w:delText xml:space="preserve"> </w:delText>
        </w:r>
        <w:r w:rsidR="2058441F" w:rsidRPr="00B04CB2" w:rsidDel="003026A0">
          <w:rPr>
            <w:rFonts w:ascii="Graphik" w:eastAsia="Times New Roman" w:hAnsi="Graphik" w:cs="Segoe UI"/>
            <w:lang w:eastAsia="en-GB"/>
          </w:rPr>
          <w:delText>third-party release</w:delText>
        </w:r>
        <w:r w:rsidR="42CE0881" w:rsidRPr="00B04CB2" w:rsidDel="003026A0">
          <w:rPr>
            <w:rFonts w:ascii="Graphik" w:eastAsia="Times New Roman" w:hAnsi="Graphik" w:cs="Segoe UI"/>
            <w:lang w:eastAsia="en-GB"/>
          </w:rPr>
          <w:delText>s</w:delText>
        </w:r>
        <w:r w:rsidR="2058441F" w:rsidRPr="00B04CB2" w:rsidDel="003026A0">
          <w:rPr>
            <w:rFonts w:ascii="Graphik" w:eastAsia="Times New Roman" w:hAnsi="Graphik" w:cs="Segoe UI"/>
            <w:lang w:eastAsia="en-GB"/>
          </w:rPr>
          <w:delText xml:space="preserve"> </w:delText>
        </w:r>
        <w:r w:rsidR="47A9B346" w:rsidRPr="00B04CB2" w:rsidDel="003026A0">
          <w:rPr>
            <w:rFonts w:ascii="Graphik" w:eastAsia="Times New Roman" w:hAnsi="Graphik" w:cs="Segoe UI"/>
            <w:lang w:eastAsia="en-GB"/>
          </w:rPr>
          <w:delText xml:space="preserve">and </w:delText>
        </w:r>
        <w:r w:rsidR="4C787056" w:rsidRPr="00B04CB2" w:rsidDel="003026A0">
          <w:rPr>
            <w:rFonts w:ascii="Graphik" w:eastAsia="Times New Roman" w:hAnsi="Graphik" w:cs="Segoe UI"/>
            <w:lang w:eastAsia="en-GB"/>
          </w:rPr>
          <w:delText>shorten</w:delText>
        </w:r>
        <w:r w:rsidR="0E51B390" w:rsidRPr="00B04CB2" w:rsidDel="003026A0">
          <w:rPr>
            <w:rFonts w:ascii="Graphik" w:eastAsia="Times New Roman" w:hAnsi="Graphik" w:cs="Segoe UI"/>
            <w:lang w:eastAsia="en-GB"/>
          </w:rPr>
          <w:delText>ing</w:delText>
        </w:r>
        <w:r w:rsidR="47A9B346" w:rsidRPr="00B04CB2" w:rsidDel="003026A0">
          <w:rPr>
            <w:rFonts w:ascii="Graphik" w:eastAsia="Times New Roman" w:hAnsi="Graphik" w:cs="Segoe UI"/>
            <w:lang w:eastAsia="en-GB"/>
          </w:rPr>
          <w:delText xml:space="preserve"> response time </w:delText>
        </w:r>
        <w:r w:rsidR="00E7CA07" w:rsidRPr="00B04CB2" w:rsidDel="003026A0">
          <w:rPr>
            <w:rFonts w:ascii="Graphik" w:eastAsia="Times New Roman" w:hAnsi="Graphik" w:cs="Segoe UI"/>
            <w:lang w:eastAsia="en-GB"/>
          </w:rPr>
          <w:delText>for</w:delText>
        </w:r>
        <w:r w:rsidR="4159C007" w:rsidRPr="00B04CB2" w:rsidDel="003026A0">
          <w:rPr>
            <w:rFonts w:ascii="Graphik" w:eastAsia="Times New Roman" w:hAnsi="Graphik" w:cs="Segoe UI"/>
            <w:lang w:eastAsia="en-GB"/>
          </w:rPr>
          <w:delText xml:space="preserve"> mitigat</w:delText>
        </w:r>
        <w:r w:rsidR="2B497B05" w:rsidRPr="00B04CB2" w:rsidDel="003026A0">
          <w:rPr>
            <w:rFonts w:ascii="Graphik" w:eastAsia="Times New Roman" w:hAnsi="Graphik" w:cs="Segoe UI"/>
            <w:lang w:eastAsia="en-GB"/>
          </w:rPr>
          <w:delText>ing</w:delText>
        </w:r>
        <w:r w:rsidR="42FBBD25" w:rsidRPr="00B04CB2" w:rsidDel="003026A0">
          <w:rPr>
            <w:rFonts w:ascii="Graphik" w:eastAsia="Times New Roman" w:hAnsi="Graphik" w:cs="Segoe UI"/>
            <w:lang w:eastAsia="en-GB"/>
          </w:rPr>
          <w:delText xml:space="preserve"> any</w:delText>
        </w:r>
        <w:r w:rsidR="4159C007" w:rsidRPr="00B04CB2" w:rsidDel="003026A0">
          <w:rPr>
            <w:rFonts w:ascii="Graphik" w:eastAsia="Times New Roman" w:hAnsi="Graphik" w:cs="Segoe UI"/>
            <w:lang w:eastAsia="en-GB"/>
          </w:rPr>
          <w:delText xml:space="preserve"> issues from new versions.</w:delText>
        </w:r>
      </w:del>
    </w:p>
    <w:p w14:paraId="6C9AEE52" w14:textId="60A1065E" w:rsidR="00D8313A" w:rsidRPr="00B04CB2" w:rsidDel="003026A0" w:rsidRDefault="00D8313A" w:rsidP="00D8313A">
      <w:pPr>
        <w:spacing w:before="100" w:beforeAutospacing="1" w:after="100" w:afterAutospacing="1"/>
        <w:rPr>
          <w:ins w:id="498" w:author="Li, Val" w:date="2022-01-07T18:03:00Z"/>
          <w:del w:id="499" w:author="Sobol, Melinda" w:date="2022-02-07T13:26:00Z"/>
          <w:rFonts w:ascii="Graphik" w:eastAsia="Times New Roman" w:hAnsi="Graphik" w:cs="Segoe UI"/>
          <w:b/>
          <w:bCs/>
          <w:lang w:eastAsia="en-GB"/>
        </w:rPr>
      </w:pPr>
      <w:ins w:id="500" w:author="Li, Val" w:date="2022-01-07T18:02:00Z">
        <w:del w:id="501" w:author="Sobol, Melinda" w:date="2022-02-07T13:26:00Z">
          <w:r w:rsidRPr="00B04CB2" w:rsidDel="003026A0">
            <w:rPr>
              <w:rFonts w:ascii="Graphik" w:eastAsia="Times New Roman" w:hAnsi="Graphik" w:cs="Segoe UI"/>
              <w:b/>
              <w:bCs/>
              <w:lang w:eastAsia="en-GB"/>
            </w:rPr>
            <w:delText>Personas – the users</w:delText>
          </w:r>
        </w:del>
      </w:ins>
    </w:p>
    <w:p w14:paraId="594B45B9" w14:textId="30BA16AB" w:rsidR="00114F41" w:rsidRPr="00B04CB2" w:rsidDel="003026A0" w:rsidRDefault="00E64B99">
      <w:pPr>
        <w:pStyle w:val="ListParagraph"/>
        <w:numPr>
          <w:ilvl w:val="0"/>
          <w:numId w:val="20"/>
        </w:numPr>
        <w:spacing w:before="100" w:beforeAutospacing="1" w:after="100" w:afterAutospacing="1"/>
        <w:rPr>
          <w:del w:id="502" w:author="Sobol, Melinda" w:date="2022-02-07T13:26:00Z"/>
          <w:rFonts w:ascii="Graphik" w:eastAsia="Times New Roman" w:hAnsi="Graphik" w:cs="Segoe UI"/>
          <w:lang w:eastAsia="en-GB"/>
          <w:rPrChange w:id="503" w:author="Sobol, Melinda" w:date="2022-02-07T14:42:00Z">
            <w:rPr>
              <w:del w:id="504" w:author="Sobol, Melinda" w:date="2022-02-07T13:26:00Z"/>
              <w:lang w:eastAsia="en-GB"/>
            </w:rPr>
          </w:rPrChange>
        </w:rPr>
        <w:pPrChange w:id="505" w:author="Li, Val" w:date="2022-01-07T18:09:00Z">
          <w:pPr>
            <w:spacing w:beforeAutospacing="1" w:afterAutospacing="1" w:line="259" w:lineRule="auto"/>
          </w:pPr>
        </w:pPrChange>
      </w:pPr>
      <w:ins w:id="506" w:author="Li, Val" w:date="2022-01-07T18:03:00Z">
        <w:del w:id="507" w:author="Sobol, Melinda" w:date="2022-02-07T13:26:00Z">
          <w:r w:rsidRPr="00B04CB2" w:rsidDel="003026A0">
            <w:rPr>
              <w:rFonts w:ascii="Graphik" w:eastAsia="Times New Roman" w:hAnsi="Graphik" w:cs="Segoe UI"/>
              <w:lang w:eastAsia="en-GB"/>
            </w:rPr>
            <w:delText>I am a product developer working to</w:delText>
          </w:r>
        </w:del>
      </w:ins>
      <w:ins w:id="508" w:author="Li, Val" w:date="2022-01-07T18:06:00Z">
        <w:del w:id="509" w:author="Sobol, Melinda" w:date="2022-02-07T13:26:00Z">
          <w:r w:rsidR="00DC4018" w:rsidRPr="00B04CB2" w:rsidDel="003026A0">
            <w:rPr>
              <w:rFonts w:ascii="Graphik" w:eastAsia="Times New Roman" w:hAnsi="Graphik" w:cs="Segoe UI"/>
              <w:lang w:eastAsia="en-GB"/>
            </w:rPr>
            <w:delText xml:space="preserve"> maintain a product on the Splunk platform</w:delText>
          </w:r>
        </w:del>
      </w:ins>
      <w:ins w:id="510" w:author="Li, Val" w:date="2022-01-07T18:03:00Z">
        <w:del w:id="511" w:author="Sobol, Melinda" w:date="2022-02-07T13:26:00Z">
          <w:r w:rsidRPr="00B04CB2" w:rsidDel="003026A0">
            <w:rPr>
              <w:rFonts w:ascii="Graphik" w:eastAsia="Times New Roman" w:hAnsi="Graphik" w:cs="Segoe UI"/>
              <w:lang w:eastAsia="en-GB"/>
            </w:rPr>
            <w:delText>.</w:delText>
          </w:r>
        </w:del>
      </w:ins>
      <w:ins w:id="512" w:author="Li, Val" w:date="2022-01-07T18:06:00Z">
        <w:del w:id="513" w:author="Sobol, Melinda" w:date="2022-02-07T13:26:00Z">
          <w:r w:rsidR="00784159" w:rsidRPr="00B04CB2" w:rsidDel="003026A0">
            <w:rPr>
              <w:rFonts w:ascii="Graphik" w:eastAsia="Times New Roman" w:hAnsi="Graphik" w:cs="Segoe UI"/>
              <w:lang w:eastAsia="en-GB"/>
            </w:rPr>
            <w:delText xml:space="preserve"> This means I need to make sure that if the platform is updated, I know where to change the code</w:delText>
          </w:r>
        </w:del>
      </w:ins>
      <w:ins w:id="514" w:author="Li, Val" w:date="2022-01-07T18:07:00Z">
        <w:del w:id="515" w:author="Sobol, Melinda" w:date="2022-02-07T13:26:00Z">
          <w:r w:rsidR="00784159" w:rsidRPr="00B04CB2" w:rsidDel="003026A0">
            <w:rPr>
              <w:rFonts w:ascii="Graphik" w:eastAsia="Times New Roman" w:hAnsi="Graphik" w:cs="Segoe UI"/>
              <w:lang w:eastAsia="en-GB"/>
            </w:rPr>
            <w:delText xml:space="preserve"> and</w:delText>
          </w:r>
        </w:del>
      </w:ins>
      <w:ins w:id="516" w:author="Li, Val" w:date="2022-01-07T18:06:00Z">
        <w:del w:id="517" w:author="Sobol, Melinda" w:date="2022-02-07T13:26:00Z">
          <w:r w:rsidR="00784159" w:rsidRPr="00B04CB2" w:rsidDel="003026A0">
            <w:rPr>
              <w:rFonts w:ascii="Graphik" w:eastAsia="Times New Roman" w:hAnsi="Graphik" w:cs="Segoe UI"/>
              <w:lang w:eastAsia="en-GB"/>
            </w:rPr>
            <w:delText xml:space="preserve"> what documen</w:delText>
          </w:r>
        </w:del>
      </w:ins>
      <w:ins w:id="518" w:author="Li, Val" w:date="2022-01-07T18:07:00Z">
        <w:del w:id="519" w:author="Sobol, Melinda" w:date="2022-02-07T13:26:00Z">
          <w:r w:rsidR="00784159" w:rsidRPr="00B04CB2" w:rsidDel="003026A0">
            <w:rPr>
              <w:rFonts w:ascii="Graphik" w:eastAsia="Times New Roman" w:hAnsi="Graphik" w:cs="Segoe UI"/>
              <w:lang w:eastAsia="en-GB"/>
            </w:rPr>
            <w:delText xml:space="preserve">tation is affected to </w:delText>
          </w:r>
          <w:r w:rsidR="00BF631D" w:rsidRPr="00B04CB2" w:rsidDel="003026A0">
            <w:rPr>
              <w:rFonts w:ascii="Graphik" w:eastAsia="Times New Roman" w:hAnsi="Graphik" w:cs="Segoe UI"/>
              <w:lang w:eastAsia="en-GB"/>
            </w:rPr>
            <w:delText xml:space="preserve">ensure the product remains compliant with compatibility and security requirements. </w:delText>
          </w:r>
        </w:del>
      </w:ins>
      <w:ins w:id="520" w:author="Li, Val" w:date="2022-01-07T18:03:00Z">
        <w:del w:id="521" w:author="Sobol, Melinda" w:date="2022-02-07T13:26:00Z">
          <w:r w:rsidRPr="00B04CB2" w:rsidDel="003026A0">
            <w:rPr>
              <w:rFonts w:ascii="Graphik" w:eastAsia="Times New Roman" w:hAnsi="Graphik" w:cs="Segoe UI"/>
              <w:lang w:eastAsia="en-GB"/>
            </w:rPr>
            <w:delText xml:space="preserve">Is there a quick way to </w:delText>
          </w:r>
        </w:del>
      </w:ins>
      <w:ins w:id="522" w:author="Li, Val" w:date="2022-01-07T18:07:00Z">
        <w:del w:id="523" w:author="Sobol, Melinda" w:date="2022-02-07T13:26:00Z">
          <w:r w:rsidR="00BF631D" w:rsidRPr="00B04CB2" w:rsidDel="003026A0">
            <w:rPr>
              <w:rFonts w:ascii="Graphik" w:eastAsia="Times New Roman" w:hAnsi="Graphik" w:cs="Segoe UI"/>
              <w:lang w:eastAsia="en-GB"/>
            </w:rPr>
            <w:delText xml:space="preserve">check if </w:delText>
          </w:r>
        </w:del>
      </w:ins>
      <w:ins w:id="524" w:author="Li, Val" w:date="2022-01-07T18:08:00Z">
        <w:del w:id="525" w:author="Sobol, Melinda" w:date="2022-02-07T13:26:00Z">
          <w:r w:rsidR="00114F41" w:rsidRPr="00B04CB2" w:rsidDel="003026A0">
            <w:rPr>
              <w:rFonts w:ascii="Graphik" w:eastAsia="Times New Roman" w:hAnsi="Graphik" w:cs="Segoe UI"/>
              <w:lang w:eastAsia="en-GB"/>
            </w:rPr>
            <w:delText>any of my code or documentation relies on third party libraries which have been updated since the last product release?</w:delText>
          </w:r>
        </w:del>
      </w:ins>
      <w:ins w:id="526" w:author="Li, Val" w:date="2022-01-07T18:03:00Z">
        <w:del w:id="527" w:author="Sobol, Melinda" w:date="2022-02-07T13:26:00Z">
          <w:r w:rsidRPr="00B04CB2" w:rsidDel="003026A0">
            <w:rPr>
              <w:rFonts w:ascii="Graphik" w:hAnsi="Graphik"/>
              <w:rPrChange w:id="528" w:author="Sobol, Melinda" w:date="2022-02-07T14:42:00Z">
                <w:rPr/>
              </w:rPrChange>
            </w:rPr>
            <w:br/>
          </w:r>
          <w:r w:rsidRPr="00B04CB2" w:rsidDel="003026A0">
            <w:rPr>
              <w:rFonts w:ascii="Graphik" w:hAnsi="Graphik"/>
              <w:rPrChange w:id="529" w:author="Sobol, Melinda" w:date="2022-02-07T14:42:00Z">
                <w:rPr/>
              </w:rPrChange>
            </w:rPr>
            <w:br/>
          </w:r>
        </w:del>
      </w:ins>
      <w:ins w:id="530" w:author="Li, Val" w:date="2022-01-07T18:08:00Z">
        <w:del w:id="531" w:author="Sobol, Melinda" w:date="2022-02-07T13:26:00Z">
          <w:r w:rsidR="00BF631D" w:rsidRPr="00B04CB2" w:rsidDel="003026A0">
            <w:rPr>
              <w:rFonts w:ascii="Graphik" w:eastAsia="Times New Roman" w:hAnsi="Graphik" w:cs="Segoe UI"/>
              <w:i/>
              <w:iCs/>
              <w:lang w:eastAsia="en-GB"/>
              <w:rPrChange w:id="532" w:author="Sobol, Melinda" w:date="2022-02-07T14:42:00Z">
                <w:rPr>
                  <w:rFonts w:ascii="Graphik" w:eastAsia="Times New Roman" w:hAnsi="Graphik" w:cs="Segoe UI"/>
                  <w:lang w:eastAsia="en-GB"/>
                </w:rPr>
              </w:rPrChange>
            </w:rPr>
            <w:delText>I want to be notified when packages and libraries I use are changed or updated</w:delText>
          </w:r>
        </w:del>
      </w:ins>
      <w:ins w:id="533" w:author="Li, Val" w:date="2022-01-07T18:03:00Z">
        <w:del w:id="534" w:author="Sobol, Melinda" w:date="2022-02-07T13:26:00Z">
          <w:r w:rsidRPr="00B04CB2" w:rsidDel="003026A0">
            <w:rPr>
              <w:rFonts w:ascii="Graphik" w:eastAsia="Times New Roman" w:hAnsi="Graphik" w:cs="Segoe UI"/>
              <w:i/>
              <w:iCs/>
              <w:lang w:eastAsia="en-GB"/>
            </w:rPr>
            <w:delText>.</w:delText>
          </w:r>
        </w:del>
      </w:ins>
    </w:p>
    <w:p w14:paraId="670BA5ED" w14:textId="3AC5FDB2" w:rsidR="049C2527" w:rsidRPr="00B04CB2" w:rsidDel="003026A0" w:rsidRDefault="049C2527" w:rsidP="46A8E258">
      <w:pPr>
        <w:spacing w:beforeAutospacing="1" w:afterAutospacing="1"/>
        <w:rPr>
          <w:del w:id="535" w:author="Sobol, Melinda" w:date="2022-02-07T13:26:00Z"/>
          <w:rFonts w:ascii="Graphik" w:eastAsia="Times New Roman" w:hAnsi="Graphik" w:cs="Segoe UI"/>
          <w:b/>
          <w:bCs/>
          <w:lang w:eastAsia="en-GB"/>
        </w:rPr>
      </w:pPr>
      <w:del w:id="536" w:author="Sobol, Melinda" w:date="2022-02-07T13:26:00Z">
        <w:r w:rsidRPr="00B04CB2" w:rsidDel="003026A0">
          <w:rPr>
            <w:rFonts w:ascii="Graphik" w:eastAsia="Times New Roman" w:hAnsi="Graphik" w:cs="Segoe UI"/>
            <w:b/>
            <w:bCs/>
            <w:lang w:eastAsia="en-GB"/>
          </w:rPr>
          <w:delText>Scope:</w:delText>
        </w:r>
      </w:del>
    </w:p>
    <w:p w14:paraId="0C6A1E96" w14:textId="5F7B1666" w:rsidR="049C2527" w:rsidRPr="00B04CB2" w:rsidDel="003026A0" w:rsidRDefault="049C2527" w:rsidP="478F5135">
      <w:pPr>
        <w:pStyle w:val="ListParagraph"/>
        <w:numPr>
          <w:ilvl w:val="0"/>
          <w:numId w:val="18"/>
        </w:numPr>
        <w:spacing w:beforeAutospacing="1" w:afterAutospacing="1"/>
        <w:rPr>
          <w:del w:id="537" w:author="Sobol, Melinda" w:date="2022-02-07T13:26:00Z"/>
          <w:rFonts w:ascii="Graphik" w:hAnsi="Graphik"/>
          <w:lang w:eastAsia="en-GB"/>
          <w:rPrChange w:id="538" w:author="Sobol, Melinda" w:date="2022-02-07T14:42:00Z">
            <w:rPr>
              <w:del w:id="539" w:author="Sobol, Melinda" w:date="2022-02-07T13:26:00Z"/>
              <w:lang w:eastAsia="en-GB"/>
            </w:rPr>
          </w:rPrChange>
        </w:rPr>
      </w:pPr>
      <w:del w:id="540" w:author="Sobol, Melinda" w:date="2022-02-07T13:26:00Z">
        <w:r w:rsidRPr="00B04CB2" w:rsidDel="003026A0">
          <w:rPr>
            <w:rFonts w:ascii="Graphik" w:eastAsia="Times New Roman" w:hAnsi="Graphik" w:cs="Segoe UI"/>
            <w:lang w:eastAsia="en-GB"/>
          </w:rPr>
          <w:delText>I want to be notified when packages</w:delText>
        </w:r>
        <w:r w:rsidR="38920600" w:rsidRPr="00B04CB2" w:rsidDel="003026A0">
          <w:rPr>
            <w:rFonts w:ascii="Graphik" w:eastAsia="Times New Roman" w:hAnsi="Graphik" w:cs="Segoe UI"/>
            <w:lang w:eastAsia="en-GB"/>
          </w:rPr>
          <w:delText xml:space="preserve"> and </w:delText>
        </w:r>
        <w:r w:rsidRPr="00B04CB2" w:rsidDel="003026A0">
          <w:rPr>
            <w:rFonts w:ascii="Graphik" w:eastAsia="Times New Roman" w:hAnsi="Graphik" w:cs="Segoe UI"/>
            <w:lang w:eastAsia="en-GB"/>
          </w:rPr>
          <w:delText>libraries I use are changed or updated</w:delText>
        </w:r>
      </w:del>
    </w:p>
    <w:p w14:paraId="6BF327A3" w14:textId="3AA72BAE" w:rsidR="60FA795E" w:rsidRPr="00B04CB2" w:rsidDel="003026A0" w:rsidRDefault="60FA795E" w:rsidP="478F5135">
      <w:pPr>
        <w:pStyle w:val="ListParagraph"/>
        <w:numPr>
          <w:ilvl w:val="0"/>
          <w:numId w:val="18"/>
        </w:numPr>
        <w:spacing w:beforeAutospacing="1" w:afterAutospacing="1"/>
        <w:rPr>
          <w:del w:id="541" w:author="Sobol, Melinda" w:date="2022-02-07T13:26:00Z"/>
          <w:rFonts w:ascii="Graphik" w:eastAsiaTheme="minorEastAsia" w:hAnsi="Graphik"/>
          <w:lang w:eastAsia="en-GB"/>
          <w:rPrChange w:id="542" w:author="Sobol, Melinda" w:date="2022-02-07T14:42:00Z">
            <w:rPr>
              <w:del w:id="543" w:author="Sobol, Melinda" w:date="2022-02-07T13:26:00Z"/>
              <w:rFonts w:eastAsiaTheme="minorEastAsia"/>
              <w:lang w:eastAsia="en-GB"/>
            </w:rPr>
          </w:rPrChange>
        </w:rPr>
      </w:pPr>
      <w:del w:id="544" w:author="Sobol, Melinda" w:date="2022-02-07T13:26:00Z">
        <w:r w:rsidRPr="00B04CB2" w:rsidDel="003026A0">
          <w:rPr>
            <w:rFonts w:ascii="Graphik" w:eastAsia="Times New Roman" w:hAnsi="Graphik" w:cs="Segoe UI"/>
            <w:lang w:eastAsia="en-GB"/>
          </w:rPr>
          <w:delText>I want to see what files in my codebase ha</w:delText>
        </w:r>
        <w:r w:rsidR="5F21F7A9" w:rsidRPr="00B04CB2" w:rsidDel="003026A0">
          <w:rPr>
            <w:rFonts w:ascii="Graphik" w:eastAsia="Times New Roman" w:hAnsi="Graphik" w:cs="Segoe UI"/>
            <w:lang w:eastAsia="en-GB"/>
          </w:rPr>
          <w:delText>ve</w:delText>
        </w:r>
        <w:r w:rsidRPr="00B04CB2" w:rsidDel="003026A0">
          <w:rPr>
            <w:rFonts w:ascii="Graphik" w:eastAsia="Times New Roman" w:hAnsi="Graphik" w:cs="Segoe UI"/>
            <w:lang w:eastAsia="en-GB"/>
          </w:rPr>
          <w:delText xml:space="preserve"> been affected by </w:delText>
        </w:r>
        <w:r w:rsidR="36DBEF65" w:rsidRPr="00B04CB2" w:rsidDel="003026A0">
          <w:rPr>
            <w:rFonts w:ascii="Graphik" w:eastAsia="Times New Roman" w:hAnsi="Graphik" w:cs="Segoe UI"/>
            <w:lang w:eastAsia="en-GB"/>
          </w:rPr>
          <w:delText>any third-</w:delText>
        </w:r>
        <w:r w:rsidRPr="00B04CB2" w:rsidDel="003026A0">
          <w:rPr>
            <w:rFonts w:ascii="Graphik" w:eastAsia="Times New Roman" w:hAnsi="Graphik" w:cs="Segoe UI"/>
            <w:lang w:eastAsia="en-GB"/>
          </w:rPr>
          <w:delText xml:space="preserve">party release </w:delText>
        </w:r>
      </w:del>
    </w:p>
    <w:p w14:paraId="2612C349" w14:textId="2114273E" w:rsidR="60FA795E" w:rsidRPr="00B04CB2" w:rsidDel="003026A0" w:rsidRDefault="60FA795E" w:rsidP="478F5135">
      <w:pPr>
        <w:pStyle w:val="ListParagraph"/>
        <w:numPr>
          <w:ilvl w:val="0"/>
          <w:numId w:val="18"/>
        </w:numPr>
        <w:spacing w:beforeAutospacing="1" w:afterAutospacing="1"/>
        <w:rPr>
          <w:del w:id="545" w:author="Sobol, Melinda" w:date="2022-02-07T13:26:00Z"/>
          <w:rFonts w:ascii="Graphik" w:eastAsiaTheme="minorEastAsia" w:hAnsi="Graphik"/>
          <w:lang w:eastAsia="en-GB"/>
          <w:rPrChange w:id="546" w:author="Sobol, Melinda" w:date="2022-02-07T14:42:00Z">
            <w:rPr>
              <w:del w:id="547" w:author="Sobol, Melinda" w:date="2022-02-07T13:26:00Z"/>
              <w:rFonts w:eastAsiaTheme="minorEastAsia"/>
              <w:lang w:eastAsia="en-GB"/>
            </w:rPr>
          </w:rPrChange>
        </w:rPr>
      </w:pPr>
      <w:del w:id="548" w:author="Sobol, Melinda" w:date="2022-02-07T13:26:00Z">
        <w:r w:rsidRPr="00B04CB2" w:rsidDel="003026A0">
          <w:rPr>
            <w:rFonts w:ascii="Graphik" w:eastAsia="Times New Roman" w:hAnsi="Graphik" w:cs="Segoe UI"/>
            <w:lang w:eastAsia="en-GB"/>
          </w:rPr>
          <w:delText>I wan</w:delText>
        </w:r>
        <w:r w:rsidR="4C95E69D" w:rsidRPr="00B04CB2" w:rsidDel="003026A0">
          <w:rPr>
            <w:rFonts w:ascii="Graphik" w:eastAsia="Times New Roman" w:hAnsi="Graphik" w:cs="Segoe UI"/>
            <w:lang w:eastAsia="en-GB"/>
          </w:rPr>
          <w:delText xml:space="preserve">t </w:delText>
        </w:r>
        <w:r w:rsidRPr="00B04CB2" w:rsidDel="003026A0">
          <w:rPr>
            <w:rFonts w:ascii="Graphik" w:eastAsia="Times New Roman" w:hAnsi="Graphik" w:cs="Segoe UI"/>
            <w:lang w:eastAsia="en-GB"/>
          </w:rPr>
          <w:delText xml:space="preserve">to </w:delText>
        </w:r>
        <w:r w:rsidR="1BEEFDC9" w:rsidRPr="00B04CB2" w:rsidDel="003026A0">
          <w:rPr>
            <w:rFonts w:ascii="Graphik" w:eastAsia="Times New Roman" w:hAnsi="Graphik" w:cs="Segoe UI"/>
            <w:lang w:eastAsia="en-GB"/>
          </w:rPr>
          <w:delText>compare third</w:delText>
        </w:r>
        <w:r w:rsidR="1879C400" w:rsidRPr="00B04CB2" w:rsidDel="003026A0">
          <w:rPr>
            <w:rFonts w:ascii="Graphik" w:eastAsia="Times New Roman" w:hAnsi="Graphik" w:cs="Segoe UI"/>
            <w:lang w:eastAsia="en-GB"/>
          </w:rPr>
          <w:delText>-</w:delText>
        </w:r>
        <w:r w:rsidR="1BEEFDC9" w:rsidRPr="00B04CB2" w:rsidDel="003026A0">
          <w:rPr>
            <w:rFonts w:ascii="Graphik" w:eastAsia="Times New Roman" w:hAnsi="Graphik" w:cs="Segoe UI"/>
            <w:lang w:eastAsia="en-GB"/>
          </w:rPr>
          <w:delText>party patch notes between versions</w:delText>
        </w:r>
      </w:del>
    </w:p>
    <w:p w14:paraId="1081EBB1" w14:textId="758B9807" w:rsidR="4A5E0AB7" w:rsidRPr="00B04CB2" w:rsidDel="003026A0" w:rsidRDefault="4A5E0AB7" w:rsidP="478F5135">
      <w:pPr>
        <w:pStyle w:val="ListParagraph"/>
        <w:numPr>
          <w:ilvl w:val="0"/>
          <w:numId w:val="18"/>
        </w:numPr>
        <w:rPr>
          <w:del w:id="549" w:author="Sobol, Melinda" w:date="2022-02-07T13:26:00Z"/>
          <w:rFonts w:ascii="Graphik" w:eastAsiaTheme="minorEastAsia" w:hAnsi="Graphik"/>
          <w:rPrChange w:id="550" w:author="Sobol, Melinda" w:date="2022-02-07T14:42:00Z">
            <w:rPr>
              <w:del w:id="551" w:author="Sobol, Melinda" w:date="2022-02-07T13:26:00Z"/>
              <w:rFonts w:eastAsiaTheme="minorEastAsia"/>
            </w:rPr>
          </w:rPrChange>
        </w:rPr>
      </w:pPr>
      <w:del w:id="552" w:author="Sobol, Melinda" w:date="2022-02-07T13:26:00Z">
        <w:r w:rsidRPr="00B04CB2" w:rsidDel="003026A0">
          <w:rPr>
            <w:rFonts w:ascii="Graphik" w:eastAsia="Graphik" w:hAnsi="Graphik" w:cs="Graphik"/>
          </w:rPr>
          <w:delText>I want to</w:delText>
        </w:r>
        <w:r w:rsidR="19407C7D" w:rsidRPr="00B04CB2" w:rsidDel="003026A0">
          <w:rPr>
            <w:rFonts w:ascii="Graphik" w:eastAsia="Graphik" w:hAnsi="Graphik" w:cs="Graphik"/>
          </w:rPr>
          <w:delText xml:space="preserve"> see</w:delText>
        </w:r>
        <w:r w:rsidR="1BEEFDC9" w:rsidRPr="00B04CB2" w:rsidDel="003026A0">
          <w:rPr>
            <w:rFonts w:ascii="Graphik" w:eastAsia="Graphik" w:hAnsi="Graphik" w:cs="Graphik"/>
          </w:rPr>
          <w:delText xml:space="preserve"> patch notes </w:delText>
        </w:r>
        <w:r w:rsidR="7D194F73" w:rsidRPr="00B04CB2" w:rsidDel="003026A0">
          <w:rPr>
            <w:rFonts w:ascii="Graphik" w:eastAsia="Graphik" w:hAnsi="Graphik" w:cs="Graphik"/>
          </w:rPr>
          <w:delText xml:space="preserve">that have been </w:delText>
        </w:r>
        <w:r w:rsidR="1BEEFDC9" w:rsidRPr="00B04CB2" w:rsidDel="003026A0">
          <w:rPr>
            <w:rFonts w:ascii="Graphik" w:eastAsia="Graphik" w:hAnsi="Graphik" w:cs="Graphik"/>
          </w:rPr>
          <w:delText xml:space="preserve">released since </w:delText>
        </w:r>
        <w:r w:rsidR="23A9411D" w:rsidRPr="00B04CB2" w:rsidDel="003026A0">
          <w:rPr>
            <w:rFonts w:ascii="Graphik" w:eastAsia="Graphik" w:hAnsi="Graphik" w:cs="Graphik"/>
          </w:rPr>
          <w:delText>the last release version of my software.</w:delText>
        </w:r>
        <w:r w:rsidRPr="00B04CB2" w:rsidDel="003026A0">
          <w:rPr>
            <w:rFonts w:ascii="Graphik" w:hAnsi="Graphik"/>
            <w:rPrChange w:id="553" w:author="Sobol, Melinda" w:date="2022-02-07T14:42:00Z">
              <w:rPr/>
            </w:rPrChange>
          </w:rPr>
          <w:br/>
        </w:r>
      </w:del>
    </w:p>
    <w:p w14:paraId="565DBBC5" w14:textId="65940107" w:rsidR="5D721357" w:rsidRPr="00B04CB2" w:rsidDel="003026A0" w:rsidRDefault="5D721357" w:rsidP="478F5135">
      <w:pPr>
        <w:spacing w:beforeAutospacing="1" w:afterAutospacing="1"/>
        <w:rPr>
          <w:del w:id="554" w:author="Sobol, Melinda" w:date="2022-02-07T13:26:00Z"/>
          <w:rFonts w:ascii="Graphik" w:eastAsia="Times New Roman" w:hAnsi="Graphik" w:cs="Segoe UI"/>
          <w:i/>
          <w:iCs/>
          <w:sz w:val="20"/>
          <w:szCs w:val="20"/>
          <w:lang w:eastAsia="en-GB"/>
        </w:rPr>
      </w:pPr>
      <w:del w:id="555" w:author="Sobol, Melinda" w:date="2022-02-07T13:26:00Z">
        <w:r w:rsidRPr="00B04CB2" w:rsidDel="003026A0">
          <w:rPr>
            <w:rFonts w:ascii="Graphik" w:eastAsia="Times New Roman" w:hAnsi="Graphik" w:cs="Segoe UI"/>
            <w:b/>
            <w:bCs/>
            <w:lang w:eastAsia="en-GB"/>
          </w:rPr>
          <w:delText>Bonus Scope</w:delText>
        </w:r>
        <w:r w:rsidR="4EC515A2" w:rsidRPr="00B04CB2" w:rsidDel="003026A0">
          <w:rPr>
            <w:rFonts w:ascii="Graphik" w:eastAsia="Times New Roman" w:hAnsi="Graphik" w:cs="Segoe UI"/>
            <w:b/>
            <w:bCs/>
            <w:lang w:eastAsia="en-GB"/>
          </w:rPr>
          <w:delText xml:space="preserve"> </w:delText>
        </w:r>
        <w:r w:rsidR="4EC515A2" w:rsidRPr="00B04CB2" w:rsidDel="003026A0">
          <w:rPr>
            <w:rFonts w:ascii="Graphik" w:eastAsia="Times New Roman" w:hAnsi="Graphik" w:cs="Segoe UI"/>
            <w:lang w:eastAsia="en-GB"/>
          </w:rPr>
          <w:delText>-</w:delText>
        </w:r>
        <w:r w:rsidR="4EC515A2" w:rsidRPr="00B04CB2" w:rsidDel="003026A0">
          <w:rPr>
            <w:rFonts w:ascii="Graphik" w:eastAsia="Times New Roman" w:hAnsi="Graphik" w:cs="Segoe UI"/>
            <w:i/>
            <w:iCs/>
            <w:sz w:val="20"/>
            <w:szCs w:val="20"/>
            <w:lang w:eastAsia="en-GB"/>
          </w:rPr>
          <w:delText xml:space="preserve"> if you find your team gets through the basic requirements quickly.</w:delText>
        </w:r>
      </w:del>
    </w:p>
    <w:p w14:paraId="14F712D8" w14:textId="0ADB605F" w:rsidR="20D08A75" w:rsidRPr="00B04CB2" w:rsidDel="003026A0" w:rsidRDefault="20D08A75" w:rsidP="46A8E258">
      <w:pPr>
        <w:pStyle w:val="ListParagraph"/>
        <w:numPr>
          <w:ilvl w:val="0"/>
          <w:numId w:val="15"/>
        </w:numPr>
        <w:spacing w:beforeAutospacing="1" w:afterAutospacing="1"/>
        <w:rPr>
          <w:del w:id="556" w:author="Sobol, Melinda" w:date="2022-02-07T13:26:00Z"/>
          <w:rFonts w:ascii="Graphik" w:eastAsiaTheme="minorEastAsia" w:hAnsi="Graphik"/>
          <w:lang w:eastAsia="en-GB"/>
          <w:rPrChange w:id="557" w:author="Sobol, Melinda" w:date="2022-02-07T14:42:00Z">
            <w:rPr>
              <w:del w:id="558" w:author="Sobol, Melinda" w:date="2022-02-07T13:26:00Z"/>
              <w:rFonts w:eastAsiaTheme="minorEastAsia"/>
              <w:lang w:eastAsia="en-GB"/>
            </w:rPr>
          </w:rPrChange>
        </w:rPr>
      </w:pPr>
      <w:del w:id="559" w:author="Sobol, Melinda" w:date="2022-02-07T13:26:00Z">
        <w:r w:rsidRPr="00B04CB2" w:rsidDel="003026A0">
          <w:rPr>
            <w:rFonts w:ascii="Graphik" w:eastAsia="Times New Roman" w:hAnsi="Graphik" w:cs="Segoe UI"/>
            <w:lang w:eastAsia="en-GB"/>
          </w:rPr>
          <w:delText>I want</w:delText>
        </w:r>
        <w:r w:rsidR="09E941CE" w:rsidRPr="00B04CB2" w:rsidDel="003026A0">
          <w:rPr>
            <w:rFonts w:ascii="Graphik" w:eastAsia="Times New Roman" w:hAnsi="Graphik" w:cs="Segoe UI"/>
            <w:lang w:eastAsia="en-GB"/>
          </w:rPr>
          <w:delText xml:space="preserve"> Teams </w:delText>
        </w:r>
        <w:r w:rsidRPr="00B04CB2" w:rsidDel="003026A0">
          <w:rPr>
            <w:rFonts w:ascii="Graphik" w:eastAsia="Times New Roman" w:hAnsi="Graphik" w:cs="Segoe UI"/>
            <w:lang w:eastAsia="en-GB"/>
          </w:rPr>
          <w:delText xml:space="preserve">bot notifications when there is a new third-party </w:delText>
        </w:r>
        <w:r w:rsidR="65B72D33" w:rsidRPr="00B04CB2" w:rsidDel="003026A0">
          <w:rPr>
            <w:rFonts w:ascii="Graphik" w:eastAsia="Times New Roman" w:hAnsi="Graphik" w:cs="Segoe UI"/>
            <w:lang w:eastAsia="en-GB"/>
          </w:rPr>
          <w:delText>release that affects my code</w:delText>
        </w:r>
      </w:del>
    </w:p>
    <w:p w14:paraId="14C02267" w14:textId="1427DC06" w:rsidR="4CA13A3E" w:rsidRPr="00B04CB2" w:rsidDel="003026A0" w:rsidRDefault="4CA13A3E" w:rsidP="478F5135">
      <w:pPr>
        <w:pStyle w:val="ListParagraph"/>
        <w:numPr>
          <w:ilvl w:val="0"/>
          <w:numId w:val="15"/>
        </w:numPr>
        <w:spacing w:beforeAutospacing="1" w:afterAutospacing="1"/>
        <w:rPr>
          <w:del w:id="560" w:author="Sobol, Melinda" w:date="2022-02-07T13:26:00Z"/>
          <w:rFonts w:ascii="Graphik" w:eastAsiaTheme="minorEastAsia" w:hAnsi="Graphik"/>
          <w:lang w:eastAsia="en-GB"/>
          <w:rPrChange w:id="561" w:author="Sobol, Melinda" w:date="2022-02-07T14:42:00Z">
            <w:rPr>
              <w:del w:id="562" w:author="Sobol, Melinda" w:date="2022-02-07T13:26:00Z"/>
              <w:rFonts w:eastAsiaTheme="minorEastAsia"/>
              <w:lang w:eastAsia="en-GB"/>
            </w:rPr>
          </w:rPrChange>
        </w:rPr>
      </w:pPr>
      <w:del w:id="563" w:author="Sobol, Melinda" w:date="2022-02-07T13:26:00Z">
        <w:r w:rsidRPr="00B04CB2" w:rsidDel="003026A0">
          <w:rPr>
            <w:rFonts w:ascii="Graphik" w:eastAsia="Times New Roman" w:hAnsi="Graphik" w:cs="Segoe UI"/>
            <w:lang w:eastAsia="en-GB"/>
          </w:rPr>
          <w:delText xml:space="preserve">I want to </w:delText>
        </w:r>
        <w:r w:rsidR="34EFBBBF" w:rsidRPr="00B04CB2" w:rsidDel="003026A0">
          <w:rPr>
            <w:rFonts w:ascii="Graphik" w:eastAsia="Times New Roman" w:hAnsi="Graphik" w:cs="Segoe UI"/>
            <w:lang w:eastAsia="en-GB"/>
          </w:rPr>
          <w:delText>export a list of changes to libraries after a release date</w:delText>
        </w:r>
        <w:r w:rsidR="417DD479" w:rsidRPr="00B04CB2" w:rsidDel="003026A0">
          <w:rPr>
            <w:rFonts w:ascii="Graphik" w:eastAsia="Times New Roman" w:hAnsi="Graphik" w:cs="Segoe UI"/>
            <w:lang w:eastAsia="en-GB"/>
          </w:rPr>
          <w:delText xml:space="preserve"> in via spreadsheet or pdf.</w:delText>
        </w:r>
      </w:del>
    </w:p>
    <w:p w14:paraId="6B4DA085" w14:textId="54BC7B3E" w:rsidR="36C72226" w:rsidRPr="00B04CB2" w:rsidDel="003026A0" w:rsidRDefault="36C72226" w:rsidP="46A8E258">
      <w:pPr>
        <w:pStyle w:val="ListParagraph"/>
        <w:numPr>
          <w:ilvl w:val="0"/>
          <w:numId w:val="15"/>
        </w:numPr>
        <w:spacing w:beforeAutospacing="1" w:afterAutospacing="1"/>
        <w:rPr>
          <w:del w:id="564" w:author="Sobol, Melinda" w:date="2022-02-07T13:26:00Z"/>
          <w:rFonts w:ascii="Graphik" w:hAnsi="Graphik"/>
          <w:lang w:eastAsia="en-GB"/>
          <w:rPrChange w:id="565" w:author="Sobol, Melinda" w:date="2022-02-07T14:42:00Z">
            <w:rPr>
              <w:del w:id="566" w:author="Sobol, Melinda" w:date="2022-02-07T13:26:00Z"/>
              <w:lang w:eastAsia="en-GB"/>
            </w:rPr>
          </w:rPrChange>
        </w:rPr>
      </w:pPr>
      <w:del w:id="567" w:author="Sobol, Melinda" w:date="2022-02-07T13:26:00Z">
        <w:r w:rsidRPr="00B04CB2" w:rsidDel="003026A0">
          <w:rPr>
            <w:rFonts w:ascii="Graphik" w:eastAsia="Times New Roman" w:hAnsi="Graphik" w:cs="Segoe UI"/>
            <w:lang w:eastAsia="en-GB"/>
          </w:rPr>
          <w:delText>I want to export these changes to Jira.</w:delText>
        </w:r>
      </w:del>
    </w:p>
    <w:p w14:paraId="7CDC1470" w14:textId="7B789C0E" w:rsidR="3C2C84A4" w:rsidRPr="00B04CB2" w:rsidDel="003026A0" w:rsidRDefault="00C91BD9" w:rsidP="478F5135">
      <w:pPr>
        <w:pStyle w:val="ListParagraph"/>
        <w:numPr>
          <w:ilvl w:val="0"/>
          <w:numId w:val="15"/>
        </w:numPr>
        <w:spacing w:beforeAutospacing="1" w:afterAutospacing="1"/>
        <w:rPr>
          <w:del w:id="568" w:author="Sobol, Melinda" w:date="2022-02-07T13:26:00Z"/>
          <w:rFonts w:ascii="Graphik" w:eastAsiaTheme="minorEastAsia" w:hAnsi="Graphik"/>
          <w:lang w:eastAsia="en-GB"/>
          <w:rPrChange w:id="569" w:author="Sobol, Melinda" w:date="2022-02-07T14:42:00Z">
            <w:rPr>
              <w:del w:id="570" w:author="Sobol, Melinda" w:date="2022-02-07T13:26:00Z"/>
              <w:rFonts w:eastAsiaTheme="minorEastAsia"/>
              <w:lang w:eastAsia="en-GB"/>
            </w:rPr>
          </w:rPrChange>
        </w:rPr>
      </w:pPr>
      <w:ins w:id="571" w:author="Li, Val" w:date="2022-01-07T18:09:00Z">
        <w:del w:id="572" w:author="Sobol, Melinda" w:date="2022-02-07T13:26:00Z">
          <w:r w:rsidRPr="00B04CB2" w:rsidDel="003026A0">
            <w:rPr>
              <w:rFonts w:ascii="Graphik" w:eastAsia="Times New Roman" w:hAnsi="Graphik" w:cs="Segoe UI"/>
              <w:lang w:eastAsia="en-GB"/>
            </w:rPr>
            <w:delText xml:space="preserve">I want to </w:delText>
          </w:r>
        </w:del>
      </w:ins>
      <w:del w:id="573" w:author="Sobol, Melinda" w:date="2022-02-07T13:26:00Z">
        <w:r w:rsidR="3C2C84A4" w:rsidRPr="00B04CB2" w:rsidDel="003026A0">
          <w:rPr>
            <w:rFonts w:ascii="Graphik" w:eastAsia="Times New Roman" w:hAnsi="Graphik" w:cs="Segoe UI"/>
            <w:lang w:eastAsia="en-GB"/>
          </w:rPr>
          <w:delText xml:space="preserve">visually tag each change as a security fix for the third-party library, a new feature in the library, </w:delText>
        </w:r>
      </w:del>
      <w:ins w:id="574" w:author="Li, Val" w:date="2022-01-07T18:09:00Z">
        <w:del w:id="575" w:author="Sobol, Melinda" w:date="2022-02-07T13:26:00Z">
          <w:r w:rsidRPr="00B04CB2" w:rsidDel="003026A0">
            <w:rPr>
              <w:rFonts w:ascii="Graphik" w:eastAsia="Times New Roman" w:hAnsi="Graphik" w:cs="Segoe UI"/>
              <w:lang w:eastAsia="en-GB"/>
            </w:rPr>
            <w:delText xml:space="preserve">or </w:delText>
          </w:r>
        </w:del>
      </w:ins>
      <w:del w:id="576" w:author="Sobol, Melinda" w:date="2022-02-07T13:26:00Z">
        <w:r w:rsidR="3C2C84A4" w:rsidRPr="00B04CB2" w:rsidDel="003026A0">
          <w:rPr>
            <w:rFonts w:ascii="Graphik" w:eastAsia="Times New Roman" w:hAnsi="Graphik" w:cs="Segoe UI"/>
            <w:lang w:eastAsia="en-GB"/>
          </w:rPr>
          <w:delText>a bugfix,</w:delText>
        </w:r>
      </w:del>
    </w:p>
    <w:p w14:paraId="0ABB456D" w14:textId="5D07AF08" w:rsidR="478F5135" w:rsidRPr="00B04CB2" w:rsidDel="003026A0" w:rsidRDefault="478F5135">
      <w:pPr>
        <w:pStyle w:val="ListParagraph"/>
        <w:numPr>
          <w:ilvl w:val="0"/>
          <w:numId w:val="15"/>
        </w:numPr>
        <w:spacing w:beforeAutospacing="1" w:afterAutospacing="1"/>
        <w:rPr>
          <w:del w:id="577" w:author="Sobol, Melinda" w:date="2022-02-07T13:26:00Z"/>
          <w:rFonts w:ascii="Graphik" w:eastAsia="Times New Roman" w:hAnsi="Graphik" w:cs="Segoe UI"/>
          <w:lang w:eastAsia="en-GB"/>
        </w:rPr>
        <w:pPrChange w:id="578" w:author="Li, Val" w:date="2022-01-09T21:16:00Z">
          <w:pPr>
            <w:spacing w:beforeAutospacing="1" w:afterAutospacing="1"/>
          </w:pPr>
        </w:pPrChange>
      </w:pPr>
    </w:p>
    <w:p w14:paraId="7D33010C" w14:textId="5220FC30" w:rsidR="61386222" w:rsidRPr="00B04CB2" w:rsidDel="003026A0" w:rsidRDefault="61386222" w:rsidP="46A8E258">
      <w:pPr>
        <w:spacing w:beforeAutospacing="1" w:afterAutospacing="1"/>
        <w:rPr>
          <w:del w:id="579" w:author="Sobol, Melinda" w:date="2022-02-07T13:26:00Z"/>
          <w:rFonts w:ascii="Graphik" w:eastAsia="Times New Roman" w:hAnsi="Graphik" w:cs="Segoe UI"/>
          <w:lang w:eastAsia="en-GB"/>
        </w:rPr>
      </w:pPr>
      <w:del w:id="580" w:author="Sobol, Melinda" w:date="2022-02-07T13:26:00Z">
        <w:r w:rsidRPr="00B04CB2" w:rsidDel="003026A0">
          <w:rPr>
            <w:rFonts w:ascii="Graphik" w:eastAsia="Times New Roman" w:hAnsi="Graphik" w:cs="Segoe UI"/>
            <w:b/>
            <w:bCs/>
            <w:lang w:eastAsia="en-GB"/>
          </w:rPr>
          <w:delText>Recommended Tech Stack</w:delText>
        </w:r>
      </w:del>
    </w:p>
    <w:p w14:paraId="3CD08BCC" w14:textId="4F0D0469" w:rsidR="61386222" w:rsidRPr="00B04CB2" w:rsidDel="003026A0" w:rsidRDefault="61386222" w:rsidP="478F5135">
      <w:pPr>
        <w:pStyle w:val="ListParagraph"/>
        <w:numPr>
          <w:ilvl w:val="0"/>
          <w:numId w:val="17"/>
        </w:numPr>
        <w:spacing w:beforeAutospacing="1" w:afterAutospacing="1"/>
        <w:rPr>
          <w:del w:id="581" w:author="Sobol, Melinda" w:date="2022-02-07T13:26:00Z"/>
          <w:rFonts w:ascii="Graphik" w:hAnsi="Graphik"/>
          <w:lang w:eastAsia="en-GB"/>
          <w:rPrChange w:id="582" w:author="Sobol, Melinda" w:date="2022-02-07T14:42:00Z">
            <w:rPr>
              <w:del w:id="583" w:author="Sobol, Melinda" w:date="2022-02-07T13:26:00Z"/>
              <w:lang w:eastAsia="en-GB"/>
            </w:rPr>
          </w:rPrChange>
        </w:rPr>
      </w:pPr>
      <w:del w:id="584" w:author="Sobol, Melinda" w:date="2022-02-07T13:26:00Z">
        <w:r w:rsidRPr="00B04CB2" w:rsidDel="003026A0">
          <w:rPr>
            <w:rFonts w:ascii="Graphik" w:eastAsia="Times New Roman" w:hAnsi="Graphik" w:cs="Segoe UI"/>
            <w:lang w:eastAsia="en-GB"/>
          </w:rPr>
          <w:delText>Scraper (Python</w:delText>
        </w:r>
        <w:r w:rsidR="7A68F80C" w:rsidRPr="00B04CB2" w:rsidDel="003026A0">
          <w:rPr>
            <w:rFonts w:ascii="Graphik" w:eastAsia="Times New Roman" w:hAnsi="Graphik" w:cs="Segoe UI"/>
            <w:lang w:eastAsia="en-GB"/>
          </w:rPr>
          <w:delText xml:space="preserve">, curl, </w:delText>
        </w:r>
        <w:r w:rsidRPr="00B04CB2" w:rsidDel="003026A0">
          <w:rPr>
            <w:rFonts w:ascii="Graphik" w:eastAsia="Times New Roman" w:hAnsi="Graphik" w:cs="Segoe UI"/>
            <w:lang w:eastAsia="en-GB"/>
          </w:rPr>
          <w:delText>etc)</w:delText>
        </w:r>
      </w:del>
    </w:p>
    <w:p w14:paraId="1F47C9E5" w14:textId="5D7707DA" w:rsidR="2FF68476" w:rsidRPr="00B04CB2" w:rsidDel="003026A0" w:rsidRDefault="2FF68476" w:rsidP="478F5135">
      <w:pPr>
        <w:pStyle w:val="ListParagraph"/>
        <w:numPr>
          <w:ilvl w:val="0"/>
          <w:numId w:val="17"/>
        </w:numPr>
        <w:spacing w:beforeAutospacing="1" w:afterAutospacing="1"/>
        <w:rPr>
          <w:del w:id="585" w:author="Sobol, Melinda" w:date="2022-02-07T13:26:00Z"/>
          <w:rFonts w:ascii="Graphik" w:eastAsiaTheme="minorEastAsia" w:hAnsi="Graphik"/>
          <w:lang w:eastAsia="en-GB"/>
          <w:rPrChange w:id="586" w:author="Sobol, Melinda" w:date="2022-02-07T14:42:00Z">
            <w:rPr>
              <w:del w:id="587" w:author="Sobol, Melinda" w:date="2022-02-07T13:26:00Z"/>
              <w:rFonts w:eastAsiaTheme="minorEastAsia"/>
              <w:lang w:eastAsia="en-GB"/>
            </w:rPr>
          </w:rPrChange>
        </w:rPr>
      </w:pPr>
      <w:del w:id="588" w:author="Sobol, Melinda" w:date="2022-02-07T13:26:00Z">
        <w:r w:rsidRPr="00B04CB2" w:rsidDel="003026A0">
          <w:rPr>
            <w:rFonts w:ascii="Graphik" w:eastAsia="Times New Roman" w:hAnsi="Graphik" w:cs="Segoe UI"/>
            <w:lang w:eastAsia="en-GB"/>
          </w:rPr>
          <w:delText>React - Material UI (or your favourite component library)</w:delText>
        </w:r>
      </w:del>
    </w:p>
    <w:p w14:paraId="138F3E2B" w14:textId="43B74FD4" w:rsidR="2FF68476" w:rsidRPr="00B04CB2" w:rsidDel="003026A0" w:rsidRDefault="2FF68476" w:rsidP="478F5135">
      <w:pPr>
        <w:pStyle w:val="ListParagraph"/>
        <w:numPr>
          <w:ilvl w:val="0"/>
          <w:numId w:val="17"/>
        </w:numPr>
        <w:spacing w:beforeAutospacing="1" w:afterAutospacing="1"/>
        <w:rPr>
          <w:del w:id="589" w:author="Sobol, Melinda" w:date="2022-02-07T13:26:00Z"/>
          <w:rFonts w:ascii="Graphik" w:eastAsiaTheme="minorEastAsia" w:hAnsi="Graphik"/>
          <w:lang w:eastAsia="en-GB"/>
          <w:rPrChange w:id="590" w:author="Sobol, Melinda" w:date="2022-02-07T14:42:00Z">
            <w:rPr>
              <w:del w:id="591" w:author="Sobol, Melinda" w:date="2022-02-07T13:26:00Z"/>
              <w:rFonts w:eastAsiaTheme="minorEastAsia"/>
              <w:lang w:eastAsia="en-GB"/>
            </w:rPr>
          </w:rPrChange>
        </w:rPr>
      </w:pPr>
      <w:del w:id="592" w:author="Sobol, Melinda" w:date="2022-02-07T13:26:00Z">
        <w:r w:rsidRPr="00B04CB2" w:rsidDel="003026A0">
          <w:rPr>
            <w:rFonts w:ascii="Graphik" w:eastAsia="Times New Roman" w:hAnsi="Graphik" w:cs="Segoe UI"/>
            <w:lang w:eastAsia="en-GB"/>
          </w:rPr>
          <w:delText>AWS Amplify / Heroku / Firebase for front end hosting</w:delText>
        </w:r>
      </w:del>
    </w:p>
    <w:p w14:paraId="14DB5FF0" w14:textId="0D3657CB" w:rsidR="2FF68476" w:rsidRPr="00B04CB2" w:rsidDel="003026A0" w:rsidRDefault="2FF68476" w:rsidP="478F5135">
      <w:pPr>
        <w:pStyle w:val="ListParagraph"/>
        <w:numPr>
          <w:ilvl w:val="0"/>
          <w:numId w:val="17"/>
        </w:numPr>
        <w:spacing w:beforeAutospacing="1" w:afterAutospacing="1"/>
        <w:rPr>
          <w:del w:id="593" w:author="Sobol, Melinda" w:date="2022-02-07T13:26:00Z"/>
          <w:rFonts w:ascii="Graphik" w:eastAsiaTheme="minorEastAsia" w:hAnsi="Graphik"/>
          <w:lang w:eastAsia="en-GB"/>
          <w:rPrChange w:id="594" w:author="Sobol, Melinda" w:date="2022-02-07T14:42:00Z">
            <w:rPr>
              <w:del w:id="595" w:author="Sobol, Melinda" w:date="2022-02-07T13:26:00Z"/>
              <w:rFonts w:eastAsiaTheme="minorEastAsia"/>
              <w:lang w:eastAsia="en-GB"/>
            </w:rPr>
          </w:rPrChange>
        </w:rPr>
      </w:pPr>
      <w:del w:id="596" w:author="Sobol, Melinda" w:date="2022-02-07T13:26:00Z">
        <w:r w:rsidRPr="00B04CB2" w:rsidDel="003026A0">
          <w:rPr>
            <w:rFonts w:ascii="Graphik" w:eastAsia="Times New Roman" w:hAnsi="Graphik" w:cs="Segoe UI"/>
            <w:lang w:eastAsia="en-GB"/>
          </w:rPr>
          <w:delText>AWS Lambda + DynamoDB + API Gateway / Google Cloud Functions + Cosmos DB + API gateway / Azure Functions + Datastore + Application gateway for any Backend you want build (serverless API)</w:delText>
        </w:r>
      </w:del>
    </w:p>
    <w:p w14:paraId="68B35F9A" w14:textId="69C6D5F0" w:rsidR="00B24A3B" w:rsidRPr="00B04CB2" w:rsidDel="003026A0" w:rsidRDefault="47ED78A4" w:rsidP="478F5135">
      <w:pPr>
        <w:pStyle w:val="ListParagraph"/>
        <w:numPr>
          <w:ilvl w:val="0"/>
          <w:numId w:val="17"/>
        </w:numPr>
        <w:spacing w:beforeAutospacing="1" w:afterAutospacing="1"/>
        <w:rPr>
          <w:ins w:id="597" w:author="Li, Val" w:date="2022-01-28T11:40:00Z"/>
          <w:del w:id="598" w:author="Sobol, Melinda" w:date="2022-02-07T13:26:00Z"/>
          <w:rFonts w:ascii="Graphik" w:eastAsia="Times New Roman" w:hAnsi="Graphik" w:cs="Segoe UI"/>
          <w:lang w:eastAsia="en-GB"/>
        </w:rPr>
      </w:pPr>
      <w:del w:id="599" w:author="Sobol, Melinda" w:date="2022-02-07T13:26:00Z">
        <w:r w:rsidRPr="00B04CB2" w:rsidDel="003026A0">
          <w:rPr>
            <w:rFonts w:ascii="Graphik" w:eastAsia="Times New Roman" w:hAnsi="Graphik" w:cs="Segoe UI"/>
            <w:lang w:eastAsia="en-GB"/>
          </w:rPr>
          <w:delText>AWS SNS /</w:delText>
        </w:r>
        <w:r w:rsidR="46C1013D" w:rsidRPr="00B04CB2" w:rsidDel="003026A0">
          <w:rPr>
            <w:rFonts w:ascii="Graphik" w:eastAsia="Times New Roman" w:hAnsi="Graphik" w:cs="Segoe UI"/>
            <w:lang w:eastAsia="en-GB"/>
          </w:rPr>
          <w:delText xml:space="preserve"> Google Cloud Pub-Sub / Azure Notification Hubs / Twillio for notifications</w:delText>
        </w:r>
      </w:del>
    </w:p>
    <w:p w14:paraId="606661F6" w14:textId="77777777" w:rsidR="00B24A3B" w:rsidRPr="00B04CB2" w:rsidDel="003026A0" w:rsidRDefault="00B24A3B" w:rsidP="003026A0">
      <w:pPr>
        <w:rPr>
          <w:ins w:id="600" w:author="Li, Val" w:date="2022-01-28T11:40:00Z"/>
          <w:del w:id="601" w:author="Sobol, Melinda" w:date="2022-02-07T13:27:00Z"/>
          <w:rFonts w:ascii="Graphik" w:eastAsia="Times New Roman" w:hAnsi="Graphik" w:cs="Segoe UI"/>
          <w:lang w:eastAsia="en-GB"/>
        </w:rPr>
      </w:pPr>
      <w:ins w:id="602" w:author="Li, Val" w:date="2022-01-28T11:40:00Z">
        <w:del w:id="603" w:author="Sobol, Melinda" w:date="2022-02-07T13:27:00Z">
          <w:r w:rsidRPr="00B04CB2" w:rsidDel="003026A0">
            <w:rPr>
              <w:rFonts w:ascii="Graphik" w:eastAsia="Times New Roman" w:hAnsi="Graphik" w:cs="Segoe UI"/>
              <w:lang w:eastAsia="en-GB"/>
            </w:rPr>
            <w:br w:type="page"/>
          </w:r>
        </w:del>
      </w:ins>
    </w:p>
    <w:p w14:paraId="52C8F57B" w14:textId="0194B998" w:rsidR="00B24A3B" w:rsidRPr="00B04CB2" w:rsidDel="003026A0" w:rsidRDefault="00B24A3B" w:rsidP="00B24A3B">
      <w:pPr>
        <w:spacing w:before="100" w:beforeAutospacing="1" w:after="100" w:afterAutospacing="1"/>
        <w:rPr>
          <w:ins w:id="604" w:author="Li, Val" w:date="2022-01-28T11:40:00Z"/>
          <w:del w:id="605" w:author="Sobol, Melinda" w:date="2022-02-07T13:27:00Z"/>
          <w:rFonts w:ascii="Graphik" w:eastAsia="Times New Roman" w:hAnsi="Graphik" w:cs="Segoe UI"/>
          <w:b/>
          <w:bCs/>
          <w:sz w:val="40"/>
          <w:szCs w:val="40"/>
          <w:lang w:eastAsia="en-GB"/>
        </w:rPr>
      </w:pPr>
      <w:ins w:id="606" w:author="Li, Val" w:date="2022-01-28T11:40:00Z">
        <w:del w:id="607" w:author="Sobol, Melinda" w:date="2022-02-07T13:27:00Z">
          <w:r w:rsidRPr="00B04CB2" w:rsidDel="003026A0">
            <w:rPr>
              <w:rFonts w:ascii="Graphik" w:eastAsia="Times New Roman" w:hAnsi="Graphik" w:cs="Segoe UI"/>
              <w:b/>
              <w:bCs/>
              <w:sz w:val="40"/>
              <w:szCs w:val="40"/>
              <w:lang w:eastAsia="en-GB"/>
            </w:rPr>
            <w:delText xml:space="preserve">Project 1. </w:delText>
          </w:r>
        </w:del>
      </w:ins>
      <w:ins w:id="608" w:author="Li, Val" w:date="2022-01-28T11:41:00Z">
        <w:del w:id="609" w:author="Sobol, Melinda" w:date="2022-02-07T13:27:00Z">
          <w:r w:rsidR="0050448F" w:rsidRPr="00B04CB2" w:rsidDel="003026A0">
            <w:rPr>
              <w:rFonts w:ascii="Graphik" w:eastAsia="Times New Roman" w:hAnsi="Graphik" w:cs="Segoe UI"/>
              <w:b/>
              <w:bCs/>
              <w:sz w:val="40"/>
              <w:szCs w:val="40"/>
              <w:lang w:eastAsia="en-GB"/>
            </w:rPr>
            <w:delText xml:space="preserve">Diving </w:delText>
          </w:r>
        </w:del>
      </w:ins>
      <w:ins w:id="610" w:author="Li, Val" w:date="2022-01-28T11:40:00Z">
        <w:del w:id="611" w:author="Sobol, Melinda" w:date="2022-02-07T13:27:00Z">
          <w:r w:rsidR="0050448F" w:rsidRPr="00B04CB2" w:rsidDel="003026A0">
            <w:rPr>
              <w:rFonts w:ascii="Graphik" w:eastAsia="Times New Roman" w:hAnsi="Graphik" w:cs="Segoe UI"/>
              <w:b/>
              <w:bCs/>
              <w:sz w:val="40"/>
              <w:szCs w:val="40"/>
              <w:lang w:eastAsia="en-GB"/>
            </w:rPr>
            <w:delText xml:space="preserve">Visibility </w:delText>
          </w:r>
        </w:del>
      </w:ins>
      <w:ins w:id="612" w:author="Li, Val" w:date="2022-01-28T11:41:00Z">
        <w:del w:id="613" w:author="Sobol, Melinda" w:date="2022-02-07T13:27:00Z">
          <w:r w:rsidR="0050448F" w:rsidRPr="00B04CB2" w:rsidDel="003026A0">
            <w:rPr>
              <w:rFonts w:ascii="Graphik" w:eastAsia="Times New Roman" w:hAnsi="Graphik" w:cs="Segoe UI"/>
              <w:b/>
              <w:bCs/>
              <w:sz w:val="40"/>
              <w:szCs w:val="40"/>
              <w:lang w:eastAsia="en-GB"/>
            </w:rPr>
            <w:delText>T</w:delText>
          </w:r>
        </w:del>
      </w:ins>
      <w:ins w:id="614" w:author="Li, Val" w:date="2022-01-28T11:40:00Z">
        <w:del w:id="615" w:author="Sobol, Melinda" w:date="2022-02-07T13:27:00Z">
          <w:r w:rsidR="0050448F" w:rsidRPr="00B04CB2" w:rsidDel="003026A0">
            <w:rPr>
              <w:rFonts w:ascii="Graphik" w:eastAsia="Times New Roman" w:hAnsi="Graphik" w:cs="Segoe UI"/>
              <w:b/>
              <w:bCs/>
              <w:sz w:val="40"/>
              <w:szCs w:val="40"/>
              <w:lang w:eastAsia="en-GB"/>
            </w:rPr>
            <w:delText>racker</w:delText>
          </w:r>
          <w:commentRangeStart w:id="616"/>
        </w:del>
      </w:ins>
    </w:p>
    <w:commentRangeEnd w:id="616"/>
    <w:p w14:paraId="027E44BB" w14:textId="6B30494E" w:rsidR="00B24A3B" w:rsidRPr="00B04CB2" w:rsidDel="003026A0" w:rsidRDefault="00B24A3B" w:rsidP="00B24A3B">
      <w:pPr>
        <w:spacing w:before="100" w:beforeAutospacing="1" w:after="100" w:afterAutospacing="1"/>
        <w:rPr>
          <w:ins w:id="617" w:author="Li, Val" w:date="2022-01-28T11:41:00Z"/>
          <w:del w:id="618" w:author="Sobol, Melinda" w:date="2022-02-07T13:27:00Z"/>
          <w:rFonts w:ascii="Graphik" w:eastAsia="Times New Roman" w:hAnsi="Graphik" w:cs="Segoe UI"/>
          <w:b/>
          <w:bCs/>
          <w:lang w:eastAsia="en-GB"/>
        </w:rPr>
      </w:pPr>
      <w:ins w:id="619" w:author="Li, Val" w:date="2022-01-28T11:40:00Z">
        <w:del w:id="620" w:author="Sobol, Melinda" w:date="2022-02-07T13:27:00Z">
          <w:r w:rsidRPr="00B04CB2" w:rsidDel="003026A0">
            <w:rPr>
              <w:rStyle w:val="CommentReference"/>
              <w:rFonts w:ascii="Graphik" w:hAnsi="Graphik"/>
              <w:rPrChange w:id="621" w:author="Sobol, Melinda" w:date="2022-02-07T14:42:00Z">
                <w:rPr>
                  <w:rStyle w:val="CommentReference"/>
                </w:rPr>
              </w:rPrChange>
            </w:rPr>
            <w:commentReference w:id="616"/>
          </w:r>
          <w:r w:rsidRPr="00B04CB2" w:rsidDel="003026A0">
            <w:rPr>
              <w:rFonts w:ascii="Graphik" w:eastAsia="Times New Roman" w:hAnsi="Graphik" w:cs="Segoe UI"/>
              <w:b/>
              <w:bCs/>
              <w:lang w:eastAsia="en-GB"/>
            </w:rPr>
            <w:delText>Problem – The Context</w:delText>
          </w:r>
        </w:del>
      </w:ins>
    </w:p>
    <w:p w14:paraId="5EC08716" w14:textId="052C383B" w:rsidR="0050448F" w:rsidRPr="00B04CB2" w:rsidDel="003026A0" w:rsidRDefault="0050448F" w:rsidP="00B24A3B">
      <w:pPr>
        <w:spacing w:before="100" w:beforeAutospacing="1" w:after="100" w:afterAutospacing="1"/>
        <w:rPr>
          <w:ins w:id="622" w:author="Li, Val" w:date="2022-01-28T11:41:00Z"/>
          <w:del w:id="623" w:author="Sobol, Melinda" w:date="2022-02-07T13:27:00Z"/>
          <w:rFonts w:ascii="Graphik" w:eastAsia="Times New Roman" w:hAnsi="Graphik" w:cs="Segoe UI"/>
          <w:lang w:eastAsia="en-GB"/>
        </w:rPr>
      </w:pPr>
      <w:bookmarkStart w:id="624" w:name="OLE_LINK5"/>
      <w:ins w:id="625" w:author="Li, Val" w:date="2022-01-28T11:41:00Z">
        <w:del w:id="626" w:author="Sobol, Melinda" w:date="2022-02-07T13:27:00Z">
          <w:r w:rsidRPr="00B04CB2" w:rsidDel="003026A0">
            <w:rPr>
              <w:rFonts w:ascii="Graphik" w:eastAsia="Times New Roman" w:hAnsi="Graphik" w:cs="Segoe UI"/>
              <w:lang w:eastAsia="en-GB"/>
            </w:rPr>
            <w:delText xml:space="preserve">Going to a dive spot is a major investment. One has to plan out day trips if they live far away, ensure to pack stuff, </w:delText>
          </w:r>
          <w:r w:rsidR="002A0AA2" w:rsidRPr="00B04CB2" w:rsidDel="003026A0">
            <w:rPr>
              <w:rFonts w:ascii="Graphik" w:eastAsia="Times New Roman" w:hAnsi="Graphik" w:cs="Segoe UI"/>
              <w:lang w:eastAsia="en-GB"/>
            </w:rPr>
            <w:delText>etc.</w:delText>
          </w:r>
        </w:del>
      </w:ins>
    </w:p>
    <w:p w14:paraId="3F6A2522" w14:textId="591D756A" w:rsidR="002A0AA2" w:rsidRPr="00B04CB2" w:rsidDel="003026A0" w:rsidRDefault="002A0AA2" w:rsidP="00B24A3B">
      <w:pPr>
        <w:spacing w:before="100" w:beforeAutospacing="1" w:after="100" w:afterAutospacing="1"/>
        <w:rPr>
          <w:ins w:id="627" w:author="Li, Val" w:date="2022-01-28T11:41:00Z"/>
          <w:del w:id="628" w:author="Sobol, Melinda" w:date="2022-02-07T13:27:00Z"/>
          <w:rFonts w:ascii="Graphik" w:eastAsia="Times New Roman" w:hAnsi="Graphik" w:cs="Segoe UI"/>
          <w:lang w:eastAsia="en-GB"/>
        </w:rPr>
      </w:pPr>
      <w:ins w:id="629" w:author="Li, Val" w:date="2022-01-28T11:41:00Z">
        <w:del w:id="630" w:author="Sobol, Melinda" w:date="2022-02-07T13:27:00Z">
          <w:r w:rsidRPr="00B04CB2" w:rsidDel="003026A0">
            <w:rPr>
              <w:rFonts w:ascii="Graphik" w:eastAsia="Times New Roman" w:hAnsi="Graphik" w:cs="Segoe UI"/>
              <w:lang w:eastAsia="en-GB"/>
            </w:rPr>
            <w:delText xml:space="preserve">And then, if the </w:delText>
          </w:r>
        </w:del>
      </w:ins>
      <w:ins w:id="631" w:author="Li, Val" w:date="2022-01-28T11:48:00Z">
        <w:del w:id="632" w:author="Sobol, Melinda" w:date="2022-02-07T13:27:00Z">
          <w:r w:rsidR="005F66E5" w:rsidRPr="00B04CB2" w:rsidDel="003026A0">
            <w:rPr>
              <w:rFonts w:ascii="Graphik" w:eastAsia="Times New Roman" w:hAnsi="Graphik" w:cs="Segoe UI"/>
              <w:lang w:eastAsia="en-GB"/>
            </w:rPr>
            <w:delText>visibility</w:delText>
          </w:r>
        </w:del>
      </w:ins>
      <w:ins w:id="633" w:author="Li, Val" w:date="2022-01-28T11:41:00Z">
        <w:del w:id="634" w:author="Sobol, Melinda" w:date="2022-02-07T13:27:00Z">
          <w:r w:rsidRPr="00B04CB2" w:rsidDel="003026A0">
            <w:rPr>
              <w:rFonts w:ascii="Graphik" w:eastAsia="Times New Roman" w:hAnsi="Graphik" w:cs="Segoe UI"/>
              <w:lang w:eastAsia="en-GB"/>
            </w:rPr>
            <w:delText xml:space="preserve"> sucks, it’s a total crapshoot of a day.</w:delText>
          </w:r>
        </w:del>
      </w:ins>
    </w:p>
    <w:bookmarkEnd w:id="624"/>
    <w:p w14:paraId="5E805136" w14:textId="29229C84" w:rsidR="002A0AA2" w:rsidRPr="00B04CB2" w:rsidDel="003026A0" w:rsidRDefault="002A0AA2" w:rsidP="00B24A3B">
      <w:pPr>
        <w:spacing w:before="100" w:beforeAutospacing="1" w:after="100" w:afterAutospacing="1"/>
        <w:rPr>
          <w:ins w:id="635" w:author="Li, Val" w:date="2022-01-28T11:40:00Z"/>
          <w:del w:id="636" w:author="Sobol, Melinda" w:date="2022-02-07T13:27:00Z"/>
          <w:rFonts w:ascii="Graphik" w:eastAsia="Times New Roman" w:hAnsi="Graphik" w:cs="Segoe UI"/>
          <w:lang w:eastAsia="en-GB"/>
          <w:rPrChange w:id="637" w:author="Sobol, Melinda" w:date="2022-02-07T14:42:00Z">
            <w:rPr>
              <w:ins w:id="638" w:author="Li, Val" w:date="2022-01-28T11:40:00Z"/>
              <w:del w:id="639" w:author="Sobol, Melinda" w:date="2022-02-07T13:27:00Z"/>
              <w:rFonts w:ascii="Graphik" w:eastAsia="Times New Roman" w:hAnsi="Graphik" w:cs="Segoe UI"/>
              <w:b/>
              <w:bCs/>
              <w:lang w:eastAsia="en-GB"/>
            </w:rPr>
          </w:rPrChange>
        </w:rPr>
      </w:pPr>
    </w:p>
    <w:p w14:paraId="6EA36422" w14:textId="6AC872CD" w:rsidR="001A3307" w:rsidRPr="00B04CB2" w:rsidDel="003026A0" w:rsidRDefault="00B24A3B" w:rsidP="003026A0">
      <w:pPr>
        <w:spacing w:before="100" w:beforeAutospacing="1" w:after="100" w:afterAutospacing="1"/>
        <w:rPr>
          <w:ins w:id="640" w:author="Li, Val" w:date="2022-01-28T11:43:00Z"/>
          <w:del w:id="641" w:author="Sobol, Melinda" w:date="2022-02-07T13:27:00Z"/>
          <w:rFonts w:ascii="Graphik" w:eastAsia="Times New Roman" w:hAnsi="Graphik" w:cs="Segoe UI"/>
          <w:lang w:eastAsia="en-GB"/>
          <w:rPrChange w:id="642" w:author="Sobol, Melinda" w:date="2022-02-07T14:42:00Z">
            <w:rPr>
              <w:ins w:id="643" w:author="Li, Val" w:date="2022-01-28T11:43:00Z"/>
              <w:del w:id="644" w:author="Sobol, Melinda" w:date="2022-02-07T13:27:00Z"/>
              <w:rFonts w:ascii="Graphik" w:eastAsia="Times New Roman" w:hAnsi="Graphik" w:cs="Segoe UI"/>
              <w:i/>
              <w:iCs/>
              <w:lang w:eastAsia="en-GB"/>
            </w:rPr>
          </w:rPrChange>
        </w:rPr>
        <w:pPrChange w:id="645" w:author="Sobol, Melinda" w:date="2022-02-07T13:27:00Z">
          <w:pPr>
            <w:spacing w:beforeAutospacing="1" w:afterAutospacing="1"/>
          </w:pPr>
        </w:pPrChange>
      </w:pPr>
      <w:ins w:id="646" w:author="Li, Val" w:date="2022-01-28T11:40:00Z">
        <w:del w:id="647" w:author="Sobol, Melinda" w:date="2022-02-07T13:27:00Z">
          <w:r w:rsidRPr="00B04CB2" w:rsidDel="003026A0">
            <w:rPr>
              <w:rFonts w:ascii="Graphik" w:eastAsia="Times New Roman" w:hAnsi="Graphik" w:cs="Segoe UI"/>
              <w:lang w:eastAsia="en-GB"/>
            </w:rPr>
            <w:delText>All this leads to a simple question:</w:delText>
          </w:r>
        </w:del>
      </w:ins>
    </w:p>
    <w:p w14:paraId="1E1DA497" w14:textId="2333DE4C" w:rsidR="00B24A3B" w:rsidRPr="00B04CB2" w:rsidDel="003026A0" w:rsidRDefault="00B24A3B" w:rsidP="003026A0">
      <w:pPr>
        <w:spacing w:before="100" w:beforeAutospacing="1" w:after="100" w:afterAutospacing="1"/>
        <w:rPr>
          <w:ins w:id="648" w:author="Li, Val" w:date="2022-01-28T11:42:00Z"/>
          <w:del w:id="649" w:author="Sobol, Melinda" w:date="2022-02-07T13:27:00Z"/>
          <w:rFonts w:ascii="Graphik" w:eastAsia="Times New Roman" w:hAnsi="Graphik" w:cs="Segoe UI"/>
          <w:i/>
          <w:iCs/>
          <w:lang w:eastAsia="en-GB"/>
        </w:rPr>
        <w:pPrChange w:id="650" w:author="Sobol, Melinda" w:date="2022-02-07T13:27:00Z">
          <w:pPr>
            <w:spacing w:beforeAutospacing="1" w:afterAutospacing="1"/>
          </w:pPr>
        </w:pPrChange>
      </w:pPr>
      <w:ins w:id="651" w:author="Li, Val" w:date="2022-01-28T11:40:00Z">
        <w:del w:id="652" w:author="Sobol, Melinda" w:date="2022-02-07T13:27:00Z">
          <w:r w:rsidRPr="00B04CB2" w:rsidDel="003026A0">
            <w:rPr>
              <w:rFonts w:ascii="Graphik" w:eastAsia="Times New Roman" w:hAnsi="Graphik" w:cs="Segoe UI"/>
              <w:i/>
              <w:iCs/>
              <w:lang w:eastAsia="en-GB"/>
            </w:rPr>
            <w:delText xml:space="preserve">How might we </w:delText>
          </w:r>
        </w:del>
      </w:ins>
      <w:ins w:id="653" w:author="Li, Val" w:date="2022-01-28T11:42:00Z">
        <w:del w:id="654" w:author="Sobol, Melinda" w:date="2022-02-07T13:27:00Z">
          <w:r w:rsidR="007E09F3" w:rsidRPr="00B04CB2" w:rsidDel="003026A0">
            <w:rPr>
              <w:rFonts w:ascii="Graphik" w:eastAsia="Times New Roman" w:hAnsi="Graphik" w:cs="Segoe UI"/>
              <w:i/>
              <w:iCs/>
              <w:lang w:eastAsia="en-GB"/>
            </w:rPr>
            <w:delText>ensure an accurate prediction of diving conditions?</w:delText>
          </w:r>
        </w:del>
      </w:ins>
    </w:p>
    <w:p w14:paraId="007ED6EA" w14:textId="63075299" w:rsidR="007E09F3" w:rsidRPr="00B04CB2" w:rsidDel="003026A0" w:rsidRDefault="007E09F3" w:rsidP="003026A0">
      <w:pPr>
        <w:spacing w:before="100" w:beforeAutospacing="1" w:after="100" w:afterAutospacing="1"/>
        <w:rPr>
          <w:ins w:id="655" w:author="Li, Val" w:date="2022-01-28T11:42:00Z"/>
          <w:del w:id="656" w:author="Sobol, Melinda" w:date="2022-02-07T13:27:00Z"/>
          <w:rFonts w:ascii="Graphik" w:eastAsia="Times New Roman" w:hAnsi="Graphik" w:cs="Segoe UI"/>
          <w:i/>
          <w:iCs/>
          <w:lang w:eastAsia="en-GB"/>
        </w:rPr>
        <w:pPrChange w:id="657" w:author="Sobol, Melinda" w:date="2022-02-07T13:27:00Z">
          <w:pPr>
            <w:spacing w:beforeAutospacing="1" w:afterAutospacing="1"/>
          </w:pPr>
        </w:pPrChange>
      </w:pPr>
      <w:ins w:id="658" w:author="Li, Val" w:date="2022-01-28T11:42:00Z">
        <w:del w:id="659" w:author="Sobol, Melinda" w:date="2022-02-07T13:27:00Z">
          <w:r w:rsidRPr="00B04CB2" w:rsidDel="003026A0">
            <w:rPr>
              <w:rFonts w:ascii="Graphik" w:eastAsia="Times New Roman" w:hAnsi="Graphik" w:cs="Segoe UI"/>
              <w:i/>
              <w:iCs/>
              <w:lang w:eastAsia="en-GB"/>
            </w:rPr>
            <w:delText>How might we ensure we pick the best day to go diving?</w:delText>
          </w:r>
        </w:del>
      </w:ins>
    </w:p>
    <w:p w14:paraId="2DEC30C0" w14:textId="3688202B" w:rsidR="007E09F3" w:rsidRPr="00B04CB2" w:rsidDel="003026A0" w:rsidRDefault="00B460E5" w:rsidP="003026A0">
      <w:pPr>
        <w:spacing w:before="100" w:beforeAutospacing="1" w:after="100" w:afterAutospacing="1"/>
        <w:rPr>
          <w:ins w:id="660" w:author="Li, Val" w:date="2022-01-28T11:47:00Z"/>
          <w:del w:id="661" w:author="Sobol, Melinda" w:date="2022-02-07T13:27:00Z"/>
          <w:rFonts w:ascii="Graphik" w:eastAsia="Times New Roman" w:hAnsi="Graphik" w:cs="Segoe UI"/>
          <w:i/>
          <w:iCs/>
          <w:lang w:eastAsia="en-GB"/>
        </w:rPr>
        <w:pPrChange w:id="662" w:author="Sobol, Melinda" w:date="2022-02-07T13:27:00Z">
          <w:pPr>
            <w:spacing w:beforeAutospacing="1" w:afterAutospacing="1"/>
          </w:pPr>
        </w:pPrChange>
      </w:pPr>
      <w:ins w:id="663" w:author="Li, Val" w:date="2022-01-28T11:42:00Z">
        <w:del w:id="664" w:author="Sobol, Melinda" w:date="2022-02-07T13:27:00Z">
          <w:r w:rsidRPr="00B04CB2" w:rsidDel="003026A0">
            <w:rPr>
              <w:rFonts w:ascii="Graphik" w:eastAsia="Times New Roman" w:hAnsi="Graphik" w:cs="Segoe UI"/>
              <w:i/>
              <w:iCs/>
              <w:lang w:eastAsia="en-GB"/>
            </w:rPr>
            <w:delText>How might we ensure the best spot to go di</w:delText>
          </w:r>
        </w:del>
      </w:ins>
      <w:ins w:id="665" w:author="Li, Val" w:date="2022-01-28T11:43:00Z">
        <w:del w:id="666" w:author="Sobol, Melinda" w:date="2022-02-07T13:27:00Z">
          <w:r w:rsidRPr="00B04CB2" w:rsidDel="003026A0">
            <w:rPr>
              <w:rFonts w:ascii="Graphik" w:eastAsia="Times New Roman" w:hAnsi="Graphik" w:cs="Segoe UI"/>
              <w:i/>
              <w:iCs/>
              <w:lang w:eastAsia="en-GB"/>
            </w:rPr>
            <w:delText>v</w:delText>
          </w:r>
        </w:del>
      </w:ins>
      <w:ins w:id="667" w:author="Li, Val" w:date="2022-01-28T11:42:00Z">
        <w:del w:id="668" w:author="Sobol, Melinda" w:date="2022-02-07T13:27:00Z">
          <w:r w:rsidRPr="00B04CB2" w:rsidDel="003026A0">
            <w:rPr>
              <w:rFonts w:ascii="Graphik" w:eastAsia="Times New Roman" w:hAnsi="Graphik" w:cs="Segoe UI"/>
              <w:i/>
              <w:iCs/>
              <w:lang w:eastAsia="en-GB"/>
            </w:rPr>
            <w:delText>ing as well?</w:delText>
          </w:r>
        </w:del>
      </w:ins>
    </w:p>
    <w:p w14:paraId="6C566CFC" w14:textId="1F46DAD4" w:rsidR="00096E37" w:rsidRPr="00B04CB2" w:rsidDel="003026A0" w:rsidRDefault="00096E37" w:rsidP="003026A0">
      <w:pPr>
        <w:spacing w:before="100" w:beforeAutospacing="1" w:after="100" w:afterAutospacing="1"/>
        <w:rPr>
          <w:ins w:id="669" w:author="Li, Val" w:date="2022-01-28T11:47:00Z"/>
          <w:del w:id="670" w:author="Sobol, Melinda" w:date="2022-02-07T13:27:00Z"/>
          <w:rFonts w:ascii="Graphik" w:eastAsia="Times New Roman" w:hAnsi="Graphik" w:cs="Segoe UI"/>
          <w:i/>
          <w:iCs/>
          <w:lang w:eastAsia="en-GB"/>
        </w:rPr>
        <w:pPrChange w:id="671" w:author="Sobol, Melinda" w:date="2022-02-07T13:27:00Z">
          <w:pPr>
            <w:spacing w:beforeAutospacing="1" w:afterAutospacing="1"/>
          </w:pPr>
        </w:pPrChange>
      </w:pPr>
    </w:p>
    <w:p w14:paraId="72521D70" w14:textId="1A53B6CC" w:rsidR="00096E37" w:rsidRPr="00B04CB2" w:rsidDel="003026A0" w:rsidRDefault="00096E37" w:rsidP="003026A0">
      <w:pPr>
        <w:spacing w:before="100" w:beforeAutospacing="1" w:after="100" w:afterAutospacing="1"/>
        <w:rPr>
          <w:ins w:id="672" w:author="Li, Val" w:date="2022-01-28T11:43:00Z"/>
          <w:del w:id="673" w:author="Sobol, Melinda" w:date="2022-02-07T13:27:00Z"/>
          <w:rFonts w:ascii="Graphik" w:eastAsia="Times New Roman" w:hAnsi="Graphik" w:cs="Segoe UI"/>
          <w:i/>
          <w:iCs/>
          <w:lang w:eastAsia="en-GB"/>
        </w:rPr>
        <w:pPrChange w:id="674" w:author="Sobol, Melinda" w:date="2022-02-07T13:27:00Z">
          <w:pPr>
            <w:spacing w:beforeAutospacing="1" w:afterAutospacing="1"/>
          </w:pPr>
        </w:pPrChange>
      </w:pPr>
      <w:bookmarkStart w:id="675" w:name="OLE_LINK6"/>
      <w:ins w:id="676" w:author="Li, Val" w:date="2022-01-28T11:47:00Z">
        <w:del w:id="677" w:author="Sobol, Melinda" w:date="2022-02-07T13:27:00Z">
          <w:r w:rsidRPr="00B04CB2" w:rsidDel="003026A0">
            <w:rPr>
              <w:rFonts w:ascii="Graphik" w:eastAsia="Times New Roman" w:hAnsi="Graphik" w:cs="Segoe UI"/>
              <w:i/>
              <w:iCs/>
              <w:lang w:eastAsia="en-GB"/>
            </w:rPr>
            <w:delText>How might we improve the experience of planning a diving trip?</w:delText>
          </w:r>
        </w:del>
      </w:ins>
    </w:p>
    <w:bookmarkEnd w:id="675"/>
    <w:p w14:paraId="22B7B7EE" w14:textId="5D73CA86" w:rsidR="00B460E5" w:rsidRPr="00B04CB2" w:rsidDel="003026A0" w:rsidRDefault="00B460E5" w:rsidP="003026A0">
      <w:pPr>
        <w:spacing w:before="100" w:beforeAutospacing="1" w:after="100" w:afterAutospacing="1"/>
        <w:rPr>
          <w:ins w:id="678" w:author="Li, Val" w:date="2022-01-28T11:40:00Z"/>
          <w:del w:id="679" w:author="Sobol, Melinda" w:date="2022-02-07T13:27:00Z"/>
          <w:rFonts w:ascii="Graphik" w:eastAsia="Times New Roman" w:hAnsi="Graphik" w:cs="Segoe UI"/>
          <w:i/>
          <w:iCs/>
          <w:lang w:eastAsia="en-GB"/>
        </w:rPr>
        <w:pPrChange w:id="680" w:author="Sobol, Melinda" w:date="2022-02-07T13:27:00Z">
          <w:pPr>
            <w:spacing w:beforeAutospacing="1" w:afterAutospacing="1"/>
          </w:pPr>
        </w:pPrChange>
      </w:pPr>
    </w:p>
    <w:p w14:paraId="723FEACD" w14:textId="6519C7AF" w:rsidR="00B24A3B" w:rsidRPr="00B04CB2" w:rsidDel="003026A0" w:rsidRDefault="00DD585B" w:rsidP="003026A0">
      <w:pPr>
        <w:spacing w:before="100" w:beforeAutospacing="1" w:after="100" w:afterAutospacing="1"/>
        <w:rPr>
          <w:ins w:id="681" w:author="Li, Val" w:date="2022-01-28T11:40:00Z"/>
          <w:del w:id="682" w:author="Sobol, Melinda" w:date="2022-02-07T13:27:00Z"/>
          <w:rFonts w:ascii="Graphik" w:eastAsia="Times New Roman" w:hAnsi="Graphik" w:cs="Segoe UI"/>
          <w:lang w:eastAsia="en-GB"/>
        </w:rPr>
        <w:pPrChange w:id="683" w:author="Sobol, Melinda" w:date="2022-02-07T13:27:00Z">
          <w:pPr>
            <w:spacing w:before="100" w:beforeAutospacing="1" w:after="100" w:afterAutospacing="1"/>
          </w:pPr>
        </w:pPrChange>
      </w:pPr>
      <w:ins w:id="684" w:author="Li, Val" w:date="2022-01-28T11:50:00Z">
        <w:del w:id="685" w:author="Sobol, Melinda" w:date="2022-02-07T13:27:00Z">
          <w:r w:rsidRPr="00B04CB2" w:rsidDel="003026A0">
            <w:rPr>
              <w:rFonts w:ascii="Graphik" w:eastAsia="Times New Roman" w:hAnsi="Graphik" w:cs="Segoe UI"/>
              <w:b/>
              <w:bCs/>
              <w:lang w:eastAsia="en-GB"/>
            </w:rPr>
            <w:delText>Pain Points</w:delText>
          </w:r>
        </w:del>
      </w:ins>
      <w:ins w:id="686" w:author="Li, Val" w:date="2022-01-28T11:40:00Z">
        <w:del w:id="687" w:author="Sobol, Melinda" w:date="2022-02-07T13:27:00Z">
          <w:r w:rsidR="00B24A3B" w:rsidRPr="00B04CB2" w:rsidDel="003026A0">
            <w:rPr>
              <w:rFonts w:ascii="Graphik" w:eastAsia="Times New Roman" w:hAnsi="Graphik" w:cs="Segoe UI"/>
              <w:b/>
              <w:bCs/>
              <w:lang w:eastAsia="en-GB"/>
            </w:rPr>
            <w:delText xml:space="preserve"> – The Application</w:delText>
          </w:r>
        </w:del>
      </w:ins>
    </w:p>
    <w:p w14:paraId="7D90FAC6" w14:textId="29C6FD79" w:rsidR="00DD585B" w:rsidRPr="00B04CB2" w:rsidDel="003026A0" w:rsidRDefault="004B2856" w:rsidP="003026A0">
      <w:pPr>
        <w:spacing w:before="100" w:beforeAutospacing="1" w:after="100" w:afterAutospacing="1"/>
        <w:rPr>
          <w:ins w:id="688" w:author="Li, Val" w:date="2022-01-28T11:52:00Z"/>
          <w:del w:id="689" w:author="Sobol, Melinda" w:date="2022-02-07T13:27:00Z"/>
          <w:rFonts w:ascii="Graphik" w:eastAsia="Times New Roman" w:hAnsi="Graphik" w:cs="Segoe UI"/>
          <w:lang w:eastAsia="en-GB"/>
        </w:rPr>
        <w:pPrChange w:id="690" w:author="Sobol, Melinda" w:date="2022-02-07T13:27:00Z">
          <w:pPr>
            <w:spacing w:beforeAutospacing="1" w:afterAutospacing="1"/>
          </w:pPr>
        </w:pPrChange>
      </w:pPr>
      <w:ins w:id="691" w:author="Li, Val" w:date="2022-01-28T11:52:00Z">
        <w:del w:id="692" w:author="Sobol, Melinda" w:date="2022-02-07T13:27:00Z">
          <w:r w:rsidRPr="00B04CB2" w:rsidDel="003026A0">
            <w:rPr>
              <w:rFonts w:ascii="Graphik" w:eastAsia="Times New Roman" w:hAnsi="Graphik" w:cs="Segoe UI"/>
              <w:lang w:eastAsia="en-GB"/>
            </w:rPr>
            <w:delText xml:space="preserve">Improving the experience of planning a diving trip would </w:delText>
          </w:r>
        </w:del>
      </w:ins>
    </w:p>
    <w:p w14:paraId="064216C4" w14:textId="02C370B0" w:rsidR="00E7301B" w:rsidRPr="00B04CB2" w:rsidDel="003026A0" w:rsidRDefault="00E7301B" w:rsidP="003026A0">
      <w:pPr>
        <w:spacing w:before="100" w:beforeAutospacing="1" w:after="100" w:afterAutospacing="1"/>
        <w:rPr>
          <w:ins w:id="693" w:author="Li, Val" w:date="2022-01-28T11:52:00Z"/>
          <w:del w:id="694" w:author="Sobol, Melinda" w:date="2022-02-07T13:27:00Z"/>
          <w:rFonts w:ascii="Graphik" w:eastAsia="Times New Roman" w:hAnsi="Graphik" w:cs="Segoe UI"/>
          <w:lang w:eastAsia="en-GB"/>
        </w:rPr>
        <w:pPrChange w:id="695" w:author="Sobol, Melinda" w:date="2022-02-07T13:27:00Z">
          <w:pPr>
            <w:pStyle w:val="ListParagraph"/>
            <w:numPr>
              <w:numId w:val="22"/>
            </w:numPr>
            <w:spacing w:beforeAutospacing="1" w:afterAutospacing="1"/>
            <w:ind w:hanging="360"/>
          </w:pPr>
        </w:pPrChange>
      </w:pPr>
      <w:ins w:id="696" w:author="Li, Val" w:date="2022-01-28T11:52:00Z">
        <w:del w:id="697" w:author="Sobol, Melinda" w:date="2022-02-07T13:27:00Z">
          <w:r w:rsidRPr="00B04CB2" w:rsidDel="003026A0">
            <w:rPr>
              <w:rFonts w:ascii="Graphik" w:eastAsia="Times New Roman" w:hAnsi="Graphik" w:cs="Segoe UI"/>
              <w:lang w:eastAsia="en-GB"/>
            </w:rPr>
            <w:delText>Lower the barrier of entry to first time divers</w:delText>
          </w:r>
        </w:del>
      </w:ins>
    </w:p>
    <w:p w14:paraId="3660DE76" w14:textId="4BB93A5F" w:rsidR="00E7301B" w:rsidRPr="00B04CB2" w:rsidDel="003026A0" w:rsidRDefault="00E7301B" w:rsidP="003026A0">
      <w:pPr>
        <w:spacing w:before="100" w:beforeAutospacing="1" w:after="100" w:afterAutospacing="1"/>
        <w:rPr>
          <w:ins w:id="698" w:author="Li, Val" w:date="2022-01-28T11:52:00Z"/>
          <w:del w:id="699" w:author="Sobol, Melinda" w:date="2022-02-07T13:27:00Z"/>
          <w:rFonts w:ascii="Graphik" w:eastAsia="Times New Roman" w:hAnsi="Graphik" w:cs="Segoe UI"/>
          <w:lang w:eastAsia="en-GB"/>
        </w:rPr>
        <w:pPrChange w:id="700" w:author="Sobol, Melinda" w:date="2022-02-07T13:27:00Z">
          <w:pPr>
            <w:pStyle w:val="ListParagraph"/>
            <w:numPr>
              <w:numId w:val="22"/>
            </w:numPr>
            <w:spacing w:beforeAutospacing="1" w:afterAutospacing="1"/>
            <w:ind w:hanging="360"/>
          </w:pPr>
        </w:pPrChange>
      </w:pPr>
      <w:ins w:id="701" w:author="Li, Val" w:date="2022-01-28T11:52:00Z">
        <w:del w:id="702" w:author="Sobol, Melinda" w:date="2022-02-07T13:27:00Z">
          <w:r w:rsidRPr="00B04CB2" w:rsidDel="003026A0">
            <w:rPr>
              <w:rFonts w:ascii="Graphik" w:eastAsia="Times New Roman" w:hAnsi="Graphik" w:cs="Segoe UI"/>
              <w:lang w:eastAsia="en-GB"/>
            </w:rPr>
            <w:delText>Encourage divers to go more often and with more confidence</w:delText>
          </w:r>
        </w:del>
      </w:ins>
    </w:p>
    <w:p w14:paraId="68A52F4A" w14:textId="6797D8A3" w:rsidR="00E7301B" w:rsidRPr="00B04CB2" w:rsidDel="003026A0" w:rsidRDefault="00E7301B" w:rsidP="003026A0">
      <w:pPr>
        <w:spacing w:before="100" w:beforeAutospacing="1" w:after="100" w:afterAutospacing="1"/>
        <w:rPr>
          <w:ins w:id="703" w:author="Li, Val" w:date="2022-01-28T11:53:00Z"/>
          <w:del w:id="704" w:author="Sobol, Melinda" w:date="2022-02-07T13:27:00Z"/>
          <w:rFonts w:ascii="Graphik" w:eastAsia="Times New Roman" w:hAnsi="Graphik" w:cs="Segoe UI"/>
          <w:lang w:eastAsia="en-GB"/>
        </w:rPr>
        <w:pPrChange w:id="705" w:author="Sobol, Melinda" w:date="2022-02-07T13:27:00Z">
          <w:pPr>
            <w:pStyle w:val="ListParagraph"/>
            <w:numPr>
              <w:numId w:val="22"/>
            </w:numPr>
            <w:spacing w:beforeAutospacing="1" w:afterAutospacing="1"/>
            <w:ind w:hanging="360"/>
          </w:pPr>
        </w:pPrChange>
      </w:pPr>
      <w:ins w:id="706" w:author="Li, Val" w:date="2022-01-28T11:52:00Z">
        <w:del w:id="707" w:author="Sobol, Melinda" w:date="2022-02-07T13:27:00Z">
          <w:r w:rsidRPr="00B04CB2" w:rsidDel="003026A0">
            <w:rPr>
              <w:rFonts w:ascii="Graphik" w:eastAsia="Times New Roman" w:hAnsi="Graphik" w:cs="Segoe UI"/>
              <w:lang w:eastAsia="en-GB"/>
            </w:rPr>
            <w:delText>Reduce th</w:delText>
          </w:r>
        </w:del>
      </w:ins>
      <w:ins w:id="708" w:author="Li, Val" w:date="2022-01-28T11:53:00Z">
        <w:del w:id="709" w:author="Sobol, Melinda" w:date="2022-02-07T13:27:00Z">
          <w:r w:rsidRPr="00B04CB2" w:rsidDel="003026A0">
            <w:rPr>
              <w:rFonts w:ascii="Graphik" w:eastAsia="Times New Roman" w:hAnsi="Graphik" w:cs="Segoe UI"/>
              <w:lang w:eastAsia="en-GB"/>
            </w:rPr>
            <w:delText>e stress of planning trips</w:delText>
          </w:r>
        </w:del>
      </w:ins>
    </w:p>
    <w:p w14:paraId="7B217151" w14:textId="475EDE39" w:rsidR="00E7301B" w:rsidRPr="00B04CB2" w:rsidDel="003026A0" w:rsidRDefault="00E7301B" w:rsidP="003026A0">
      <w:pPr>
        <w:spacing w:before="100" w:beforeAutospacing="1" w:after="100" w:afterAutospacing="1"/>
        <w:rPr>
          <w:ins w:id="710" w:author="Li, Val" w:date="2022-01-28T11:52:00Z"/>
          <w:del w:id="711" w:author="Sobol, Melinda" w:date="2022-02-07T13:27:00Z"/>
          <w:rFonts w:ascii="Graphik" w:eastAsia="Times New Roman" w:hAnsi="Graphik" w:cs="Segoe UI"/>
          <w:lang w:eastAsia="en-GB"/>
          <w:rPrChange w:id="712" w:author="Sobol, Melinda" w:date="2022-02-07T14:42:00Z">
            <w:rPr>
              <w:ins w:id="713" w:author="Li, Val" w:date="2022-01-28T11:52:00Z"/>
              <w:del w:id="714" w:author="Sobol, Melinda" w:date="2022-02-07T13:27:00Z"/>
              <w:lang w:eastAsia="en-GB"/>
            </w:rPr>
          </w:rPrChange>
        </w:rPr>
        <w:pPrChange w:id="715" w:author="Sobol, Melinda" w:date="2022-02-07T13:27:00Z">
          <w:pPr>
            <w:spacing w:beforeAutospacing="1" w:afterAutospacing="1"/>
          </w:pPr>
        </w:pPrChange>
      </w:pPr>
    </w:p>
    <w:p w14:paraId="1CAC1554" w14:textId="4EF9799F" w:rsidR="004B2856" w:rsidRPr="00B04CB2" w:rsidDel="003026A0" w:rsidRDefault="004A09D3" w:rsidP="003026A0">
      <w:pPr>
        <w:spacing w:before="100" w:beforeAutospacing="1" w:after="100" w:afterAutospacing="1"/>
        <w:rPr>
          <w:ins w:id="716" w:author="Li, Val" w:date="2022-01-28T11:52:00Z"/>
          <w:del w:id="717" w:author="Sobol, Melinda" w:date="2022-02-07T13:27:00Z"/>
          <w:rFonts w:ascii="Graphik" w:eastAsia="Times New Roman" w:hAnsi="Graphik" w:cs="Segoe UI"/>
          <w:lang w:eastAsia="en-GB"/>
        </w:rPr>
        <w:pPrChange w:id="718" w:author="Sobol, Melinda" w:date="2022-02-07T13:27:00Z">
          <w:pPr>
            <w:spacing w:beforeAutospacing="1" w:afterAutospacing="1"/>
          </w:pPr>
        </w:pPrChange>
      </w:pPr>
      <w:ins w:id="719" w:author="Li, Val" w:date="2022-01-28T11:53:00Z">
        <w:del w:id="720" w:author="Sobol, Melinda" w:date="2022-02-07T13:27:00Z">
          <w:r w:rsidRPr="00B04CB2" w:rsidDel="003026A0">
            <w:rPr>
              <w:rFonts w:ascii="Graphik" w:eastAsia="Times New Roman" w:hAnsi="Graphik" w:cs="Segoe UI"/>
              <w:lang w:eastAsia="en-GB"/>
            </w:rPr>
            <w:delText>(understand the problem)</w:delText>
          </w:r>
        </w:del>
      </w:ins>
    </w:p>
    <w:p w14:paraId="70075F14" w14:textId="2A3BB571" w:rsidR="00B24A3B" w:rsidRPr="00B04CB2" w:rsidDel="003026A0" w:rsidRDefault="00B24A3B" w:rsidP="00B24A3B">
      <w:pPr>
        <w:spacing w:beforeAutospacing="1" w:afterAutospacing="1"/>
        <w:rPr>
          <w:ins w:id="721" w:author="Li, Val" w:date="2022-01-28T11:40:00Z"/>
          <w:del w:id="722" w:author="Sobol, Melinda" w:date="2022-02-07T13:27:00Z"/>
          <w:rFonts w:ascii="Graphik" w:eastAsia="Times New Roman" w:hAnsi="Graphik" w:cs="Segoe UI"/>
          <w:lang w:eastAsia="en-GB"/>
        </w:rPr>
      </w:pPr>
      <w:ins w:id="723" w:author="Li, Val" w:date="2022-01-28T11:40:00Z">
        <w:del w:id="724" w:author="Sobol, Melinda" w:date="2022-02-07T13:27:00Z">
          <w:r w:rsidRPr="00B04CB2" w:rsidDel="003026A0">
            <w:rPr>
              <w:rFonts w:ascii="Graphik" w:eastAsia="Times New Roman" w:hAnsi="Graphik" w:cs="Segoe UI"/>
              <w:lang w:eastAsia="en-GB"/>
            </w:rPr>
            <w:delText>More business cases obviously exist, and it’s suggested you identify some of these and include it in your presentation.</w:delText>
          </w:r>
          <w:r w:rsidRPr="00B04CB2" w:rsidDel="003026A0">
            <w:rPr>
              <w:rFonts w:ascii="Graphik" w:hAnsi="Graphik"/>
              <w:rPrChange w:id="725" w:author="Sobol, Melinda" w:date="2022-02-07T14:42:00Z">
                <w:rPr/>
              </w:rPrChange>
            </w:rPr>
            <w:br/>
          </w:r>
        </w:del>
      </w:ins>
    </w:p>
    <w:p w14:paraId="65D763D2" w14:textId="23FCFD82" w:rsidR="00B24A3B" w:rsidRPr="00B04CB2" w:rsidDel="003026A0" w:rsidRDefault="00B24A3B" w:rsidP="00B24A3B">
      <w:pPr>
        <w:spacing w:before="100" w:beforeAutospacing="1" w:after="100" w:afterAutospacing="1"/>
        <w:rPr>
          <w:ins w:id="726" w:author="Li, Val" w:date="2022-01-28T11:40:00Z"/>
          <w:del w:id="727" w:author="Sobol, Melinda" w:date="2022-02-07T13:27:00Z"/>
          <w:rFonts w:ascii="Graphik" w:eastAsia="Times New Roman" w:hAnsi="Graphik" w:cs="Segoe UI"/>
          <w:b/>
          <w:bCs/>
          <w:lang w:eastAsia="en-GB"/>
        </w:rPr>
      </w:pPr>
      <w:ins w:id="728" w:author="Li, Val" w:date="2022-01-28T11:40:00Z">
        <w:del w:id="729" w:author="Sobol, Melinda" w:date="2022-02-07T13:27:00Z">
          <w:r w:rsidRPr="00B04CB2" w:rsidDel="003026A0">
            <w:rPr>
              <w:rFonts w:ascii="Graphik" w:eastAsia="Times New Roman" w:hAnsi="Graphik" w:cs="Segoe UI"/>
              <w:b/>
              <w:bCs/>
              <w:lang w:eastAsia="en-GB"/>
            </w:rPr>
            <w:delText>Personas – the users</w:delText>
          </w:r>
        </w:del>
      </w:ins>
    </w:p>
    <w:p w14:paraId="131D5C50" w14:textId="38F0182F" w:rsidR="00B24A3B" w:rsidRPr="00B04CB2" w:rsidDel="003026A0" w:rsidRDefault="00B24A3B" w:rsidP="00B24A3B">
      <w:pPr>
        <w:pStyle w:val="ListParagraph"/>
        <w:numPr>
          <w:ilvl w:val="0"/>
          <w:numId w:val="20"/>
        </w:numPr>
        <w:spacing w:before="100" w:beforeAutospacing="1" w:after="100" w:afterAutospacing="1"/>
        <w:rPr>
          <w:ins w:id="730" w:author="Li, Val" w:date="2022-01-28T11:40:00Z"/>
          <w:del w:id="731" w:author="Sobol, Melinda" w:date="2022-02-07T13:27:00Z"/>
          <w:rFonts w:ascii="Graphik" w:eastAsia="Times New Roman" w:hAnsi="Graphik" w:cs="Segoe UI"/>
          <w:b/>
          <w:lang w:eastAsia="en-GB"/>
        </w:rPr>
      </w:pPr>
      <w:commentRangeStart w:id="732"/>
      <w:ins w:id="733" w:author="Li, Val" w:date="2022-01-28T11:40:00Z">
        <w:del w:id="734" w:author="Sobol, Melinda" w:date="2022-02-07T13:27:00Z">
          <w:r w:rsidRPr="00B04CB2" w:rsidDel="003026A0">
            <w:rPr>
              <w:rFonts w:ascii="Graphik" w:eastAsia="Times New Roman" w:hAnsi="Graphik" w:cs="Segoe UI"/>
              <w:lang w:eastAsia="en-GB"/>
            </w:rPr>
            <w:delText xml:space="preserve">I am an application support analyst working to help clients fix issues with the Stack product. I get emails from clients explaining symptoms when the product doesn’t work, usually with screenshots or large data files, and do my best to map these to known issues and troubleshooting steps in documentation. However, it’s not always easy to isolate specific issues because some symptoms exist for several problems which are quite similar. Additionally, the documentation itself sometimes has unsearchable code stored in images. I’d love to have some way to just “CTRL-F” code or error messages to jump straight to what I’m looking for without having to scroll and compare combined image/text data. </w:delText>
          </w:r>
          <w:commentRangeEnd w:id="732"/>
          <w:r w:rsidRPr="00B04CB2" w:rsidDel="003026A0">
            <w:rPr>
              <w:rStyle w:val="CommentReference"/>
              <w:rFonts w:ascii="Graphik" w:hAnsi="Graphik"/>
              <w:rPrChange w:id="735" w:author="Sobol, Melinda" w:date="2022-02-07T14:42:00Z">
                <w:rPr>
                  <w:rStyle w:val="CommentReference"/>
                </w:rPr>
              </w:rPrChange>
            </w:rPr>
            <w:commentReference w:id="732"/>
          </w:r>
          <w:r w:rsidRPr="00B04CB2" w:rsidDel="003026A0">
            <w:rPr>
              <w:rFonts w:ascii="Graphik" w:hAnsi="Graphik"/>
              <w:rPrChange w:id="736" w:author="Sobol, Melinda" w:date="2022-02-07T14:42:00Z">
                <w:rPr/>
              </w:rPrChange>
            </w:rPr>
            <w:br/>
          </w:r>
          <w:r w:rsidRPr="00B04CB2" w:rsidDel="003026A0">
            <w:rPr>
              <w:rFonts w:ascii="Graphik" w:hAnsi="Graphik"/>
              <w:rPrChange w:id="737" w:author="Sobol, Melinda" w:date="2022-02-07T14:42:00Z">
                <w:rPr/>
              </w:rPrChange>
            </w:rPr>
            <w:br/>
          </w:r>
          <w:r w:rsidRPr="00B04CB2" w:rsidDel="003026A0">
            <w:rPr>
              <w:rFonts w:ascii="Graphik" w:eastAsia="Times New Roman" w:hAnsi="Graphik" w:cs="Segoe UI"/>
              <w:i/>
              <w:iCs/>
              <w:lang w:eastAsia="en-GB"/>
            </w:rPr>
            <w:delText>I want to be able to “ctrl+f” code and terminal output in this document, despite some of it being stored in image format, without having to manually transcribe existing screenshots.</w:delText>
          </w:r>
          <w:r w:rsidRPr="00B04CB2" w:rsidDel="003026A0">
            <w:rPr>
              <w:rFonts w:ascii="Graphik" w:hAnsi="Graphik"/>
              <w:rPrChange w:id="738" w:author="Sobol, Melinda" w:date="2022-02-07T14:42:00Z">
                <w:rPr/>
              </w:rPrChange>
            </w:rPr>
            <w:br/>
          </w:r>
        </w:del>
      </w:ins>
    </w:p>
    <w:p w14:paraId="686B278D" w14:textId="19C0203A" w:rsidR="00B24A3B" w:rsidRPr="00B04CB2" w:rsidDel="003026A0" w:rsidRDefault="00B24A3B" w:rsidP="00B24A3B">
      <w:pPr>
        <w:pStyle w:val="ListParagraph"/>
        <w:numPr>
          <w:ilvl w:val="0"/>
          <w:numId w:val="20"/>
        </w:numPr>
        <w:spacing w:before="100" w:beforeAutospacing="1" w:after="100" w:afterAutospacing="1"/>
        <w:rPr>
          <w:ins w:id="739" w:author="Li, Val" w:date="2022-01-28T11:40:00Z"/>
          <w:del w:id="740" w:author="Sobol, Melinda" w:date="2022-02-07T13:27:00Z"/>
          <w:rFonts w:ascii="Graphik" w:eastAsia="Times New Roman" w:hAnsi="Graphik" w:cs="Segoe UI"/>
          <w:lang w:eastAsia="en-GB"/>
        </w:rPr>
      </w:pPr>
      <w:ins w:id="741" w:author="Li, Val" w:date="2022-01-28T11:40:00Z">
        <w:del w:id="742" w:author="Sobol, Melinda" w:date="2022-02-07T13:27:00Z">
          <w:r w:rsidRPr="00B04CB2" w:rsidDel="003026A0">
            <w:rPr>
              <w:rFonts w:ascii="Graphik" w:eastAsia="Times New Roman" w:hAnsi="Graphik" w:cs="Segoe UI"/>
              <w:lang w:eastAsia="en-GB"/>
            </w:rPr>
            <w:delText>I am a product developer working to build features, enhancements, and bugfixes for the Stack product. I also have to write documentation explaining new features and if I create a bugfix that requires client IT teams to make changes on their end, especially to the code, I need to write detailed instructions and screenshots of validation steps so they know what to do. In some time-sensitive situations, I take screenshots of my code or clean data files since it’s “good enough”. Is there a quick way to convert these screenshots into searchable code or quickly caption validation screenshots to make the documentation more maintainable to reduce the load on our support teams?</w:delText>
          </w:r>
          <w:r w:rsidRPr="00B04CB2" w:rsidDel="003026A0">
            <w:rPr>
              <w:rFonts w:ascii="Graphik" w:hAnsi="Graphik"/>
              <w:rPrChange w:id="743" w:author="Sobol, Melinda" w:date="2022-02-07T14:42:00Z">
                <w:rPr/>
              </w:rPrChange>
            </w:rPr>
            <w:br/>
          </w:r>
          <w:r w:rsidRPr="00B04CB2" w:rsidDel="003026A0">
            <w:rPr>
              <w:rFonts w:ascii="Graphik" w:hAnsi="Graphik"/>
              <w:rPrChange w:id="744" w:author="Sobol, Melinda" w:date="2022-02-07T14:42:00Z">
                <w:rPr/>
              </w:rPrChange>
            </w:rPr>
            <w:br/>
          </w:r>
          <w:r w:rsidRPr="00B04CB2" w:rsidDel="003026A0">
            <w:rPr>
              <w:rFonts w:ascii="Graphik" w:eastAsia="Times New Roman" w:hAnsi="Graphik" w:cs="Segoe UI"/>
              <w:i/>
              <w:iCs/>
              <w:lang w:eastAsia="en-GB"/>
            </w:rPr>
            <w:delText>I want to be able to create new documentation easily, without needing to transcribe screenshots I have taken during development or post-deployment triaging</w:delText>
          </w:r>
          <w:commentRangeStart w:id="745"/>
          <w:commentRangeEnd w:id="745"/>
          <w:r w:rsidRPr="00B04CB2" w:rsidDel="003026A0">
            <w:rPr>
              <w:rStyle w:val="CommentReference"/>
              <w:rFonts w:ascii="Graphik" w:hAnsi="Graphik"/>
              <w:rPrChange w:id="746" w:author="Sobol, Melinda" w:date="2022-02-07T14:42:00Z">
                <w:rPr>
                  <w:rStyle w:val="CommentReference"/>
                </w:rPr>
              </w:rPrChange>
            </w:rPr>
            <w:commentReference w:id="745"/>
          </w:r>
          <w:r w:rsidRPr="00B04CB2" w:rsidDel="003026A0">
            <w:rPr>
              <w:rFonts w:ascii="Graphik" w:eastAsia="Times New Roman" w:hAnsi="Graphik" w:cs="Segoe UI"/>
              <w:i/>
              <w:iCs/>
              <w:lang w:eastAsia="en-GB"/>
            </w:rPr>
            <w:delText>.</w:delText>
          </w:r>
        </w:del>
      </w:ins>
    </w:p>
    <w:p w14:paraId="71D938CB" w14:textId="7AA1176D" w:rsidR="00B24A3B" w:rsidRPr="00B04CB2" w:rsidDel="003026A0" w:rsidRDefault="00B24A3B" w:rsidP="00B24A3B">
      <w:pPr>
        <w:spacing w:beforeAutospacing="1" w:afterAutospacing="1"/>
        <w:rPr>
          <w:ins w:id="747" w:author="Li, Val" w:date="2022-01-28T11:40:00Z"/>
          <w:del w:id="748" w:author="Sobol, Melinda" w:date="2022-02-07T13:27:00Z"/>
          <w:rFonts w:ascii="Graphik" w:eastAsia="Times New Roman" w:hAnsi="Graphik" w:cs="Segoe UI"/>
          <w:i/>
          <w:iCs/>
          <w:lang w:eastAsia="en-GB"/>
        </w:rPr>
      </w:pPr>
    </w:p>
    <w:p w14:paraId="3564A527" w14:textId="1568652D" w:rsidR="00B24A3B" w:rsidRPr="00B04CB2" w:rsidDel="003026A0" w:rsidRDefault="00B24A3B" w:rsidP="00B24A3B">
      <w:pPr>
        <w:spacing w:before="100" w:beforeAutospacing="1" w:after="100" w:afterAutospacing="1"/>
        <w:rPr>
          <w:ins w:id="749" w:author="Li, Val" w:date="2022-01-28T11:40:00Z"/>
          <w:del w:id="750" w:author="Sobol, Melinda" w:date="2022-02-07T13:27:00Z"/>
          <w:rFonts w:ascii="Graphik" w:eastAsia="Times New Roman" w:hAnsi="Graphik" w:cs="Segoe UI"/>
          <w:lang w:eastAsia="en-GB"/>
        </w:rPr>
      </w:pPr>
      <w:ins w:id="751" w:author="Li, Val" w:date="2022-01-28T11:40:00Z">
        <w:del w:id="752" w:author="Sobol, Melinda" w:date="2022-02-07T13:27:00Z">
          <w:r w:rsidRPr="00B04CB2" w:rsidDel="003026A0">
            <w:rPr>
              <w:rFonts w:ascii="Graphik" w:eastAsia="Times New Roman" w:hAnsi="Graphik" w:cs="Segoe UI"/>
              <w:b/>
              <w:bCs/>
              <w:lang w:eastAsia="en-GB"/>
            </w:rPr>
            <w:delText>Scope – the requirements</w:delText>
          </w:r>
        </w:del>
      </w:ins>
    </w:p>
    <w:p w14:paraId="20907E25" w14:textId="1BA90F95" w:rsidR="00BC675F" w:rsidRPr="00B04CB2" w:rsidDel="003026A0" w:rsidRDefault="00593A31" w:rsidP="00B24A3B">
      <w:pPr>
        <w:pStyle w:val="ListParagraph"/>
        <w:numPr>
          <w:ilvl w:val="0"/>
          <w:numId w:val="19"/>
        </w:numPr>
        <w:spacing w:before="100" w:beforeAutospacing="1" w:after="100" w:afterAutospacing="1"/>
        <w:rPr>
          <w:ins w:id="753" w:author="Li, Val" w:date="2022-01-28T11:56:00Z"/>
          <w:del w:id="754" w:author="Sobol, Melinda" w:date="2022-02-07T13:27:00Z"/>
          <w:rFonts w:ascii="Graphik" w:eastAsia="Times New Roman" w:hAnsi="Graphik" w:cs="Segoe UI"/>
          <w:lang w:eastAsia="en-GB"/>
        </w:rPr>
      </w:pPr>
      <w:ins w:id="755" w:author="Li, Val" w:date="2022-01-28T11:56:00Z">
        <w:del w:id="756" w:author="Sobol, Melinda" w:date="2022-02-07T13:27:00Z">
          <w:r w:rsidRPr="00B04CB2" w:rsidDel="003026A0">
            <w:rPr>
              <w:rFonts w:ascii="Graphik" w:eastAsia="Times New Roman" w:hAnsi="Graphik" w:cs="Segoe UI"/>
              <w:lang w:eastAsia="en-GB"/>
            </w:rPr>
            <w:delText xml:space="preserve">I want to be able to view visibility conditions at </w:delText>
          </w:r>
          <w:r w:rsidR="00F35DE5" w:rsidRPr="00B04CB2" w:rsidDel="003026A0">
            <w:rPr>
              <w:rFonts w:ascii="Graphik" w:eastAsia="Times New Roman" w:hAnsi="Graphik" w:cs="Segoe UI"/>
              <w:lang w:eastAsia="en-GB"/>
            </w:rPr>
            <w:delText>local diving areas</w:delText>
          </w:r>
        </w:del>
      </w:ins>
    </w:p>
    <w:p w14:paraId="2DC80F67" w14:textId="636C75D5" w:rsidR="00F35DE5" w:rsidRPr="00B04CB2" w:rsidDel="003026A0" w:rsidRDefault="00F35DE5" w:rsidP="00F35DE5">
      <w:pPr>
        <w:pStyle w:val="ListParagraph"/>
        <w:numPr>
          <w:ilvl w:val="1"/>
          <w:numId w:val="19"/>
        </w:numPr>
        <w:spacing w:before="100" w:beforeAutospacing="1" w:after="100" w:afterAutospacing="1"/>
        <w:rPr>
          <w:ins w:id="757" w:author="Li, Val" w:date="2022-01-28T11:56:00Z"/>
          <w:del w:id="758" w:author="Sobol, Melinda" w:date="2022-02-07T13:27:00Z"/>
          <w:rFonts w:ascii="Graphik" w:eastAsia="Times New Roman" w:hAnsi="Graphik" w:cs="Segoe UI"/>
          <w:lang w:eastAsia="en-GB"/>
        </w:rPr>
      </w:pPr>
      <w:ins w:id="759" w:author="Li, Val" w:date="2022-01-28T11:56:00Z">
        <w:del w:id="760" w:author="Sobol, Melinda" w:date="2022-02-07T13:27:00Z">
          <w:r w:rsidRPr="00B04CB2" w:rsidDel="003026A0">
            <w:rPr>
              <w:rFonts w:ascii="Graphik" w:eastAsia="Times New Roman" w:hAnsi="Graphik" w:cs="Segoe UI"/>
              <w:lang w:eastAsia="en-GB"/>
            </w:rPr>
            <w:delText>View – implies dashboard</w:delText>
          </w:r>
        </w:del>
      </w:ins>
    </w:p>
    <w:p w14:paraId="30940555" w14:textId="3EF8C47D" w:rsidR="00F35DE5" w:rsidRPr="00B04CB2" w:rsidDel="003026A0" w:rsidRDefault="00F35DE5" w:rsidP="00F35DE5">
      <w:pPr>
        <w:pStyle w:val="ListParagraph"/>
        <w:numPr>
          <w:ilvl w:val="1"/>
          <w:numId w:val="19"/>
        </w:numPr>
        <w:spacing w:before="100" w:beforeAutospacing="1" w:after="100" w:afterAutospacing="1"/>
        <w:rPr>
          <w:ins w:id="761" w:author="Li, Val" w:date="2022-01-28T11:56:00Z"/>
          <w:del w:id="762" w:author="Sobol, Melinda" w:date="2022-02-07T13:27:00Z"/>
          <w:rFonts w:ascii="Graphik" w:eastAsia="Times New Roman" w:hAnsi="Graphik" w:cs="Segoe UI"/>
          <w:lang w:eastAsia="en-GB"/>
        </w:rPr>
      </w:pPr>
      <w:ins w:id="763" w:author="Li, Val" w:date="2022-01-28T11:56:00Z">
        <w:del w:id="764" w:author="Sobol, Melinda" w:date="2022-02-07T13:27:00Z">
          <w:r w:rsidRPr="00B04CB2" w:rsidDel="003026A0">
            <w:rPr>
              <w:rFonts w:ascii="Graphik" w:eastAsia="Times New Roman" w:hAnsi="Graphik" w:cs="Segoe UI"/>
              <w:lang w:eastAsia="en-GB"/>
            </w:rPr>
            <w:delText>Visibility conditions – implies open source &amp; real time data source</w:delText>
          </w:r>
        </w:del>
      </w:ins>
    </w:p>
    <w:p w14:paraId="2A50AA5C" w14:textId="3D7E9F47" w:rsidR="00F35DE5" w:rsidRPr="00B04CB2" w:rsidDel="003026A0" w:rsidRDefault="00F35DE5" w:rsidP="00F35DE5">
      <w:pPr>
        <w:pStyle w:val="ListParagraph"/>
        <w:numPr>
          <w:ilvl w:val="1"/>
          <w:numId w:val="19"/>
        </w:numPr>
        <w:spacing w:before="100" w:beforeAutospacing="1" w:after="100" w:afterAutospacing="1"/>
        <w:rPr>
          <w:ins w:id="765" w:author="Li, Val" w:date="2022-01-28T11:56:00Z"/>
          <w:del w:id="766" w:author="Sobol, Melinda" w:date="2022-02-07T13:27:00Z"/>
          <w:rFonts w:ascii="Graphik" w:eastAsia="Times New Roman" w:hAnsi="Graphik" w:cs="Segoe UI"/>
          <w:lang w:eastAsia="en-GB"/>
        </w:rPr>
      </w:pPr>
      <w:ins w:id="767" w:author="Li, Val" w:date="2022-01-28T11:56:00Z">
        <w:del w:id="768" w:author="Sobol, Melinda" w:date="2022-02-07T13:27:00Z">
          <w:r w:rsidRPr="00B04CB2" w:rsidDel="003026A0">
            <w:rPr>
              <w:rFonts w:ascii="Graphik" w:eastAsia="Times New Roman" w:hAnsi="Graphik" w:cs="Segoe UI"/>
              <w:lang w:eastAsia="en-GB"/>
            </w:rPr>
            <w:delText xml:space="preserve">Local – implies gps </w:delText>
          </w:r>
          <w:r w:rsidR="00CF18EB" w:rsidRPr="00B04CB2" w:rsidDel="003026A0">
            <w:rPr>
              <w:rFonts w:ascii="Graphik" w:eastAsia="Times New Roman" w:hAnsi="Graphik" w:cs="Segoe UI"/>
              <w:lang w:eastAsia="en-GB"/>
            </w:rPr>
            <w:delText>location of application (phone/laptop)</w:delText>
          </w:r>
        </w:del>
      </w:ins>
    </w:p>
    <w:p w14:paraId="33FF2429" w14:textId="0BC706B1" w:rsidR="00B24A3B" w:rsidRPr="00B04CB2" w:rsidDel="003026A0" w:rsidRDefault="00CF18EB" w:rsidP="007E3E3E">
      <w:pPr>
        <w:pStyle w:val="ListParagraph"/>
        <w:numPr>
          <w:ilvl w:val="1"/>
          <w:numId w:val="19"/>
        </w:numPr>
        <w:spacing w:before="100" w:beforeAutospacing="1" w:after="100" w:afterAutospacing="1"/>
        <w:rPr>
          <w:ins w:id="769" w:author="Li, Val" w:date="2022-01-28T11:57:00Z"/>
          <w:del w:id="770" w:author="Sobol, Melinda" w:date="2022-02-07T13:27:00Z"/>
          <w:rFonts w:ascii="Graphik" w:eastAsia="Times New Roman" w:hAnsi="Graphik" w:cs="Segoe UI"/>
          <w:lang w:eastAsia="en-GB"/>
        </w:rPr>
      </w:pPr>
      <w:ins w:id="771" w:author="Li, Val" w:date="2022-01-28T11:56:00Z">
        <w:del w:id="772" w:author="Sobol, Melinda" w:date="2022-02-07T13:27:00Z">
          <w:r w:rsidRPr="00B04CB2" w:rsidDel="003026A0">
            <w:rPr>
              <w:rFonts w:ascii="Graphik" w:eastAsia="Times New Roman" w:hAnsi="Graphik" w:cs="Segoe UI"/>
              <w:lang w:eastAsia="en-GB"/>
            </w:rPr>
            <w:delText xml:space="preserve">Diving </w:delText>
          </w:r>
        </w:del>
      </w:ins>
      <w:ins w:id="773" w:author="Li, Val" w:date="2022-01-28T11:57:00Z">
        <w:del w:id="774" w:author="Sobol, Melinda" w:date="2022-02-07T13:27:00Z">
          <w:r w:rsidRPr="00B04CB2" w:rsidDel="003026A0">
            <w:rPr>
              <w:rFonts w:ascii="Graphik" w:eastAsia="Times New Roman" w:hAnsi="Graphik" w:cs="Segoe UI"/>
              <w:lang w:eastAsia="en-GB"/>
            </w:rPr>
            <w:delText>areas – implies some knowledge of preexisting diving areas to be suggested to the user</w:delText>
          </w:r>
        </w:del>
      </w:ins>
    </w:p>
    <w:p w14:paraId="5C06CF6D" w14:textId="6D586FF1" w:rsidR="007E3E3E" w:rsidRPr="00B04CB2" w:rsidDel="003026A0" w:rsidRDefault="007E3E3E">
      <w:pPr>
        <w:pStyle w:val="ListParagraph"/>
        <w:numPr>
          <w:ilvl w:val="0"/>
          <w:numId w:val="19"/>
        </w:numPr>
        <w:spacing w:before="100" w:beforeAutospacing="1" w:after="100" w:afterAutospacing="1"/>
        <w:rPr>
          <w:ins w:id="775" w:author="Li, Val" w:date="2022-01-28T11:40:00Z"/>
          <w:del w:id="776" w:author="Sobol, Melinda" w:date="2022-02-07T13:27:00Z"/>
          <w:rFonts w:ascii="Graphik" w:eastAsia="Times New Roman" w:hAnsi="Graphik" w:cs="Segoe UI"/>
          <w:lang w:eastAsia="en-GB"/>
        </w:rPr>
        <w:pPrChange w:id="777" w:author="Li, Val" w:date="2022-01-28T11:57:00Z">
          <w:pPr>
            <w:pStyle w:val="ListParagraph"/>
            <w:spacing w:before="100" w:beforeAutospacing="1" w:after="100" w:afterAutospacing="1"/>
          </w:pPr>
        </w:pPrChange>
      </w:pPr>
    </w:p>
    <w:p w14:paraId="5E1B082B" w14:textId="1DECD317" w:rsidR="00B24A3B" w:rsidRPr="00B04CB2" w:rsidDel="003026A0" w:rsidRDefault="00B24A3B" w:rsidP="00B24A3B">
      <w:pPr>
        <w:spacing w:before="100" w:beforeAutospacing="1" w:after="100" w:afterAutospacing="1"/>
        <w:rPr>
          <w:ins w:id="778" w:author="Li, Val" w:date="2022-01-28T11:40:00Z"/>
          <w:del w:id="779" w:author="Sobol, Melinda" w:date="2022-02-07T13:27:00Z"/>
          <w:rFonts w:ascii="Graphik" w:eastAsia="Times New Roman" w:hAnsi="Graphik" w:cs="Segoe UI"/>
          <w:i/>
          <w:iCs/>
          <w:sz w:val="20"/>
          <w:szCs w:val="20"/>
          <w:lang w:eastAsia="en-GB"/>
        </w:rPr>
      </w:pPr>
      <w:ins w:id="780" w:author="Li, Val" w:date="2022-01-28T11:40:00Z">
        <w:del w:id="781" w:author="Sobol, Melinda" w:date="2022-02-07T13:27:00Z">
          <w:r w:rsidRPr="00B04CB2" w:rsidDel="003026A0">
            <w:rPr>
              <w:rFonts w:ascii="Graphik" w:eastAsia="Times New Roman" w:hAnsi="Graphik" w:cs="Segoe UI"/>
              <w:b/>
              <w:bCs/>
              <w:lang w:eastAsia="en-GB"/>
            </w:rPr>
            <w:delText xml:space="preserve">Stretch Goals </w:delText>
          </w:r>
          <w:r w:rsidRPr="00B04CB2" w:rsidDel="003026A0">
            <w:rPr>
              <w:rFonts w:ascii="Graphik" w:eastAsia="Times New Roman" w:hAnsi="Graphik" w:cs="Segoe UI"/>
              <w:lang w:eastAsia="en-GB"/>
            </w:rPr>
            <w:delText>-</w:delText>
          </w:r>
          <w:r w:rsidRPr="00B04CB2" w:rsidDel="003026A0">
            <w:rPr>
              <w:rFonts w:ascii="Graphik" w:eastAsia="Times New Roman" w:hAnsi="Graphik" w:cs="Segoe UI"/>
              <w:i/>
              <w:iCs/>
              <w:sz w:val="20"/>
              <w:szCs w:val="20"/>
              <w:lang w:eastAsia="en-GB"/>
            </w:rPr>
            <w:delText xml:space="preserve"> if you find your team gets through the basic requirements quickly.</w:delText>
          </w:r>
        </w:del>
      </w:ins>
    </w:p>
    <w:p w14:paraId="4E153A34" w14:textId="1A6BCB9A" w:rsidR="00B24A3B" w:rsidRPr="00B04CB2" w:rsidDel="003026A0" w:rsidRDefault="00B24A3B" w:rsidP="00B24A3B">
      <w:pPr>
        <w:pStyle w:val="ListParagraph"/>
        <w:numPr>
          <w:ilvl w:val="0"/>
          <w:numId w:val="16"/>
        </w:numPr>
        <w:spacing w:beforeAutospacing="1" w:afterAutospacing="1"/>
        <w:rPr>
          <w:ins w:id="782" w:author="Li, Val" w:date="2022-01-28T11:40:00Z"/>
          <w:del w:id="783" w:author="Sobol, Melinda" w:date="2022-02-07T13:27:00Z"/>
          <w:rFonts w:ascii="Graphik" w:eastAsiaTheme="minorEastAsia" w:hAnsi="Graphik"/>
          <w:lang w:eastAsia="en-GB"/>
          <w:rPrChange w:id="784" w:author="Sobol, Melinda" w:date="2022-02-07T14:42:00Z">
            <w:rPr>
              <w:ins w:id="785" w:author="Li, Val" w:date="2022-01-28T11:40:00Z"/>
              <w:del w:id="786" w:author="Sobol, Melinda" w:date="2022-02-07T13:27:00Z"/>
              <w:rFonts w:eastAsiaTheme="minorEastAsia"/>
              <w:lang w:eastAsia="en-GB"/>
            </w:rPr>
          </w:rPrChange>
        </w:rPr>
      </w:pPr>
      <w:ins w:id="787" w:author="Li, Val" w:date="2022-01-28T11:40:00Z">
        <w:del w:id="788" w:author="Sobol, Melinda" w:date="2022-02-07T13:27:00Z">
          <w:r w:rsidRPr="00B04CB2" w:rsidDel="003026A0">
            <w:rPr>
              <w:rFonts w:ascii="Graphik" w:eastAsia="Times New Roman" w:hAnsi="Graphik" w:cs="Segoe UI"/>
              <w:lang w:eastAsia="en-GB"/>
            </w:rPr>
            <w:delText>I want to be able to convert multiple images in a document to text</w:delText>
          </w:r>
        </w:del>
      </w:ins>
    </w:p>
    <w:p w14:paraId="1F66BBE7" w14:textId="0F66B9F9" w:rsidR="00B24A3B" w:rsidRPr="00B04CB2" w:rsidDel="003026A0" w:rsidRDefault="00B24A3B" w:rsidP="00B24A3B">
      <w:pPr>
        <w:pStyle w:val="ListParagraph"/>
        <w:numPr>
          <w:ilvl w:val="0"/>
          <w:numId w:val="16"/>
        </w:numPr>
        <w:spacing w:beforeAutospacing="1" w:afterAutospacing="1"/>
        <w:rPr>
          <w:ins w:id="789" w:author="Li, Val" w:date="2022-01-28T11:40:00Z"/>
          <w:del w:id="790" w:author="Sobol, Melinda" w:date="2022-02-07T13:27:00Z"/>
          <w:rFonts w:ascii="Graphik" w:hAnsi="Graphik"/>
          <w:lang w:eastAsia="en-GB"/>
          <w:rPrChange w:id="791" w:author="Sobol, Melinda" w:date="2022-02-07T14:42:00Z">
            <w:rPr>
              <w:ins w:id="792" w:author="Li, Val" w:date="2022-01-28T11:40:00Z"/>
              <w:del w:id="793" w:author="Sobol, Melinda" w:date="2022-02-07T13:27:00Z"/>
              <w:lang w:eastAsia="en-GB"/>
            </w:rPr>
          </w:rPrChange>
        </w:rPr>
      </w:pPr>
      <w:ins w:id="794" w:author="Li, Val" w:date="2022-01-28T11:40:00Z">
        <w:del w:id="795" w:author="Sobol, Melinda" w:date="2022-02-07T13:27:00Z">
          <w:r w:rsidRPr="00B04CB2" w:rsidDel="003026A0">
            <w:rPr>
              <w:rFonts w:ascii="Graphik" w:eastAsia="Times New Roman" w:hAnsi="Graphik" w:cs="Segoe UI"/>
              <w:lang w:eastAsia="en-GB"/>
            </w:rPr>
            <w:delText>I want to be able to download the results as a pdf/word/markdown doc</w:delText>
          </w:r>
        </w:del>
      </w:ins>
    </w:p>
    <w:p w14:paraId="43434CAF" w14:textId="72406174" w:rsidR="00B24A3B" w:rsidRPr="00B04CB2" w:rsidDel="003026A0" w:rsidRDefault="00B24A3B" w:rsidP="003026A0">
      <w:pPr>
        <w:numPr>
          <w:ilvl w:val="0"/>
          <w:numId w:val="16"/>
        </w:numPr>
        <w:spacing w:beforeAutospacing="1" w:afterAutospacing="1"/>
        <w:ind w:left="0"/>
        <w:rPr>
          <w:ins w:id="796" w:author="Li, Val" w:date="2022-01-28T11:40:00Z"/>
          <w:del w:id="797" w:author="Sobol, Melinda" w:date="2022-02-07T13:27:00Z"/>
          <w:rFonts w:ascii="Graphik" w:eastAsiaTheme="minorEastAsia" w:hAnsi="Graphik"/>
          <w:sz w:val="32"/>
          <w:szCs w:val="32"/>
          <w:lang w:eastAsia="en-GB"/>
          <w:rPrChange w:id="798" w:author="Sobol, Melinda" w:date="2022-02-07T14:42:00Z">
            <w:rPr>
              <w:ins w:id="799" w:author="Li, Val" w:date="2022-01-28T11:40:00Z"/>
              <w:del w:id="800" w:author="Sobol, Melinda" w:date="2022-02-07T13:27:00Z"/>
              <w:rFonts w:eastAsiaTheme="minorEastAsia"/>
              <w:sz w:val="32"/>
              <w:szCs w:val="32"/>
              <w:lang w:eastAsia="en-GB"/>
            </w:rPr>
          </w:rPrChange>
        </w:rPr>
        <w:pPrChange w:id="801" w:author="Sobol, Melinda" w:date="2022-02-07T13:27:00Z">
          <w:pPr>
            <w:pStyle w:val="ListParagraph"/>
            <w:numPr>
              <w:numId w:val="16"/>
            </w:numPr>
            <w:spacing w:beforeAutospacing="1" w:afterAutospacing="1"/>
            <w:ind w:hanging="360"/>
          </w:pPr>
        </w:pPrChange>
      </w:pPr>
      <w:ins w:id="802" w:author="Li, Val" w:date="2022-01-28T11:40:00Z">
        <w:del w:id="803" w:author="Sobol, Melinda" w:date="2022-02-07T13:27:00Z">
          <w:r w:rsidRPr="00B04CB2" w:rsidDel="003026A0">
            <w:rPr>
              <w:rFonts w:ascii="Graphik" w:eastAsia="Times New Roman" w:hAnsi="Graphik" w:cs="Segoe UI"/>
              <w:lang w:eastAsia="en-GB"/>
              <w:rPrChange w:id="804" w:author="Sobol, Melinda" w:date="2022-02-07T14:42:00Z">
                <w:rPr>
                  <w:lang w:eastAsia="en-GB"/>
                </w:rPr>
              </w:rPrChange>
            </w:rPr>
            <w:delText xml:space="preserve">I want to the code in the document to be automatically formatted and linted </w:delText>
          </w:r>
        </w:del>
      </w:ins>
    </w:p>
    <w:p w14:paraId="07E19F28" w14:textId="0FDC271F" w:rsidR="00B24A3B" w:rsidRPr="00B04CB2" w:rsidDel="003026A0" w:rsidRDefault="00B24A3B" w:rsidP="003026A0">
      <w:pPr>
        <w:rPr>
          <w:ins w:id="805" w:author="Li, Val" w:date="2022-01-28T11:40:00Z"/>
          <w:del w:id="806" w:author="Sobol, Melinda" w:date="2022-02-07T13:27:00Z"/>
          <w:rFonts w:ascii="Graphik" w:hAnsi="Graphik"/>
          <w:sz w:val="32"/>
          <w:szCs w:val="32"/>
          <w:lang w:eastAsia="en-GB"/>
          <w:rPrChange w:id="807" w:author="Sobol, Melinda" w:date="2022-02-07T14:42:00Z">
            <w:rPr>
              <w:ins w:id="808" w:author="Li, Val" w:date="2022-01-28T11:40:00Z"/>
              <w:del w:id="809" w:author="Sobol, Melinda" w:date="2022-02-07T13:27:00Z"/>
              <w:sz w:val="32"/>
              <w:szCs w:val="32"/>
              <w:lang w:eastAsia="en-GB"/>
            </w:rPr>
          </w:rPrChange>
        </w:rPr>
        <w:pPrChange w:id="810" w:author="Sobol, Melinda" w:date="2022-02-07T13:27:00Z">
          <w:pPr>
            <w:pStyle w:val="ListParagraph"/>
            <w:numPr>
              <w:numId w:val="16"/>
            </w:numPr>
            <w:spacing w:beforeAutospacing="1" w:afterAutospacing="1"/>
            <w:ind w:hanging="360"/>
          </w:pPr>
        </w:pPrChange>
      </w:pPr>
      <w:ins w:id="811" w:author="Li, Val" w:date="2022-01-28T11:40:00Z">
        <w:del w:id="812" w:author="Sobol, Melinda" w:date="2022-02-07T13:27:00Z">
          <w:r w:rsidRPr="00B04CB2" w:rsidDel="003026A0">
            <w:rPr>
              <w:rFonts w:ascii="Graphik" w:hAnsi="Graphik"/>
              <w:lang w:eastAsia="en-GB"/>
              <w:rPrChange w:id="813" w:author="Sobol, Melinda" w:date="2022-02-07T14:42:00Z">
                <w:rPr>
                  <w:lang w:eastAsia="en-GB"/>
                </w:rPr>
              </w:rPrChange>
            </w:rPr>
            <w:delText>I want to be able to import a document and received a searchable copy</w:delText>
          </w:r>
        </w:del>
      </w:ins>
    </w:p>
    <w:p w14:paraId="75A3833E" w14:textId="4FB65597" w:rsidR="00B24A3B" w:rsidRPr="00B04CB2" w:rsidDel="003026A0" w:rsidRDefault="00B24A3B" w:rsidP="003026A0">
      <w:pPr>
        <w:rPr>
          <w:ins w:id="814" w:author="Li, Val" w:date="2022-01-28T11:40:00Z"/>
          <w:del w:id="815" w:author="Sobol, Melinda" w:date="2022-02-07T13:27:00Z"/>
          <w:rFonts w:ascii="Graphik" w:hAnsi="Graphik"/>
          <w:sz w:val="32"/>
          <w:szCs w:val="32"/>
          <w:lang w:eastAsia="en-GB"/>
          <w:rPrChange w:id="816" w:author="Sobol, Melinda" w:date="2022-02-07T14:42:00Z">
            <w:rPr>
              <w:ins w:id="817" w:author="Li, Val" w:date="2022-01-28T11:40:00Z"/>
              <w:del w:id="818" w:author="Sobol, Melinda" w:date="2022-02-07T13:27:00Z"/>
              <w:sz w:val="32"/>
              <w:szCs w:val="32"/>
              <w:lang w:eastAsia="en-GB"/>
            </w:rPr>
          </w:rPrChange>
        </w:rPr>
        <w:pPrChange w:id="819" w:author="Sobol, Melinda" w:date="2022-02-07T13:27:00Z">
          <w:pPr>
            <w:pStyle w:val="ListParagraph"/>
            <w:numPr>
              <w:numId w:val="16"/>
            </w:numPr>
            <w:spacing w:beforeAutospacing="1" w:afterAutospacing="1"/>
            <w:ind w:hanging="360"/>
          </w:pPr>
        </w:pPrChange>
      </w:pPr>
      <w:ins w:id="820" w:author="Li, Val" w:date="2022-01-28T11:40:00Z">
        <w:del w:id="821" w:author="Sobol, Melinda" w:date="2022-02-07T13:27:00Z">
          <w:r w:rsidRPr="00B04CB2" w:rsidDel="003026A0">
            <w:rPr>
              <w:rFonts w:ascii="Graphik" w:hAnsi="Graphik"/>
              <w:lang w:eastAsia="en-GB"/>
              <w:rPrChange w:id="822" w:author="Sobol, Melinda" w:date="2022-02-07T14:42:00Z">
                <w:rPr>
                  <w:lang w:eastAsia="en-GB"/>
                </w:rPr>
              </w:rPrChange>
            </w:rPr>
            <w:delText>I want to be able to upload my screenshots during development and have them stored for me until I need the searchable copy</w:delText>
          </w:r>
        </w:del>
      </w:ins>
    </w:p>
    <w:p w14:paraId="1CEEC6D4" w14:textId="5B77B1A9" w:rsidR="00B24A3B" w:rsidRPr="00B04CB2" w:rsidDel="003026A0" w:rsidRDefault="00B24A3B" w:rsidP="003026A0">
      <w:pPr>
        <w:rPr>
          <w:ins w:id="823" w:author="Li, Val" w:date="2022-01-28T11:40:00Z"/>
          <w:del w:id="824" w:author="Sobol, Melinda" w:date="2022-02-07T13:27:00Z"/>
          <w:rFonts w:ascii="Graphik" w:hAnsi="Graphik"/>
          <w:sz w:val="32"/>
          <w:szCs w:val="32"/>
          <w:lang w:eastAsia="en-GB"/>
          <w:rPrChange w:id="825" w:author="Sobol, Melinda" w:date="2022-02-07T14:42:00Z">
            <w:rPr>
              <w:ins w:id="826" w:author="Li, Val" w:date="2022-01-28T11:40:00Z"/>
              <w:del w:id="827" w:author="Sobol, Melinda" w:date="2022-02-07T13:27:00Z"/>
              <w:sz w:val="32"/>
              <w:szCs w:val="32"/>
              <w:lang w:eastAsia="en-GB"/>
            </w:rPr>
          </w:rPrChange>
        </w:rPr>
        <w:pPrChange w:id="828" w:author="Sobol, Melinda" w:date="2022-02-07T13:27:00Z">
          <w:pPr>
            <w:pStyle w:val="ListParagraph"/>
            <w:numPr>
              <w:numId w:val="16"/>
            </w:numPr>
            <w:spacing w:beforeAutospacing="1" w:afterAutospacing="1"/>
            <w:ind w:hanging="360"/>
          </w:pPr>
        </w:pPrChange>
      </w:pPr>
      <w:ins w:id="829" w:author="Li, Val" w:date="2022-01-28T11:40:00Z">
        <w:del w:id="830" w:author="Sobol, Melinda" w:date="2022-02-07T13:27:00Z">
          <w:r w:rsidRPr="00B04CB2" w:rsidDel="003026A0">
            <w:rPr>
              <w:rFonts w:ascii="Graphik" w:hAnsi="Graphik"/>
              <w:lang w:eastAsia="en-GB"/>
              <w:rPrChange w:id="831" w:author="Sobol, Melinda" w:date="2022-02-07T14:42:00Z">
                <w:rPr>
                  <w:lang w:eastAsia="en-GB"/>
                </w:rPr>
              </w:rPrChange>
            </w:rPr>
            <w:delText>I want the relevant parts of a screenshot to be automatically extracted</w:delText>
          </w:r>
        </w:del>
      </w:ins>
    </w:p>
    <w:p w14:paraId="0F4E7CAC" w14:textId="19E77A3C" w:rsidR="00B24A3B" w:rsidRPr="00B04CB2" w:rsidDel="003026A0" w:rsidRDefault="00B24A3B" w:rsidP="003026A0">
      <w:pPr>
        <w:rPr>
          <w:ins w:id="832" w:author="Li, Val" w:date="2022-01-28T11:40:00Z"/>
          <w:del w:id="833" w:author="Sobol, Melinda" w:date="2022-02-07T13:27:00Z"/>
          <w:rFonts w:ascii="Graphik" w:hAnsi="Graphik"/>
          <w:sz w:val="21"/>
          <w:szCs w:val="21"/>
          <w:lang w:eastAsia="en-GB"/>
          <w:rPrChange w:id="834" w:author="Sobol, Melinda" w:date="2022-02-07T14:42:00Z">
            <w:rPr>
              <w:ins w:id="835" w:author="Li, Val" w:date="2022-01-28T11:40:00Z"/>
              <w:del w:id="836" w:author="Sobol, Melinda" w:date="2022-02-07T13:27:00Z"/>
              <w:sz w:val="21"/>
              <w:szCs w:val="21"/>
              <w:lang w:eastAsia="en-GB"/>
            </w:rPr>
          </w:rPrChange>
        </w:rPr>
        <w:pPrChange w:id="837" w:author="Sobol, Melinda" w:date="2022-02-07T13:27:00Z">
          <w:pPr>
            <w:spacing w:beforeAutospacing="1" w:afterAutospacing="1"/>
          </w:pPr>
        </w:pPrChange>
      </w:pPr>
    </w:p>
    <w:p w14:paraId="51119B2A" w14:textId="7095D1FB" w:rsidR="00B24A3B" w:rsidRPr="00B04CB2" w:rsidDel="003026A0" w:rsidRDefault="00B24A3B" w:rsidP="003026A0">
      <w:pPr>
        <w:rPr>
          <w:ins w:id="838" w:author="Li, Val" w:date="2022-01-28T11:40:00Z"/>
          <w:del w:id="839" w:author="Sobol, Melinda" w:date="2022-02-07T13:27:00Z"/>
          <w:rFonts w:ascii="Graphik" w:hAnsi="Graphik"/>
          <w:lang w:eastAsia="en-GB"/>
          <w:rPrChange w:id="840" w:author="Sobol, Melinda" w:date="2022-02-07T14:42:00Z">
            <w:rPr>
              <w:ins w:id="841" w:author="Li, Val" w:date="2022-01-28T11:40:00Z"/>
              <w:del w:id="842" w:author="Sobol, Melinda" w:date="2022-02-07T13:27:00Z"/>
              <w:lang w:eastAsia="en-GB"/>
            </w:rPr>
          </w:rPrChange>
        </w:rPr>
        <w:pPrChange w:id="843" w:author="Sobol, Melinda" w:date="2022-02-07T13:27:00Z">
          <w:pPr>
            <w:spacing w:before="100" w:beforeAutospacing="1" w:after="100" w:afterAutospacing="1"/>
          </w:pPr>
        </w:pPrChange>
      </w:pPr>
      <w:ins w:id="844" w:author="Li, Val" w:date="2022-01-28T11:40:00Z">
        <w:del w:id="845" w:author="Sobol, Melinda" w:date="2022-02-07T13:27:00Z">
          <w:r w:rsidRPr="00B04CB2" w:rsidDel="003026A0">
            <w:rPr>
              <w:rFonts w:ascii="Graphik" w:hAnsi="Graphik"/>
              <w:b/>
              <w:bCs/>
              <w:lang w:eastAsia="en-GB"/>
              <w:rPrChange w:id="846" w:author="Sobol, Melinda" w:date="2022-02-07T14:42:00Z">
                <w:rPr>
                  <w:b/>
                  <w:bCs/>
                  <w:lang w:eastAsia="en-GB"/>
                </w:rPr>
              </w:rPrChange>
            </w:rPr>
            <w:delText>Recommended Tech Stack</w:delText>
          </w:r>
        </w:del>
      </w:ins>
    </w:p>
    <w:p w14:paraId="2B7A7B71" w14:textId="6DFD3DAE" w:rsidR="00B24A3B" w:rsidRPr="00B04CB2" w:rsidDel="003026A0" w:rsidRDefault="00B24A3B" w:rsidP="003026A0">
      <w:pPr>
        <w:rPr>
          <w:ins w:id="847" w:author="Li, Val" w:date="2022-01-28T11:40:00Z"/>
          <w:del w:id="848" w:author="Sobol, Melinda" w:date="2022-02-07T13:27:00Z"/>
          <w:rFonts w:ascii="Graphik" w:hAnsi="Graphik"/>
          <w:lang w:eastAsia="en-GB"/>
          <w:rPrChange w:id="849" w:author="Sobol, Melinda" w:date="2022-02-07T14:42:00Z">
            <w:rPr>
              <w:ins w:id="850" w:author="Li, Val" w:date="2022-01-28T11:40:00Z"/>
              <w:del w:id="851" w:author="Sobol, Melinda" w:date="2022-02-07T13:27:00Z"/>
              <w:lang w:eastAsia="en-GB"/>
            </w:rPr>
          </w:rPrChange>
        </w:rPr>
        <w:pPrChange w:id="852" w:author="Sobol, Melinda" w:date="2022-02-07T13:27:00Z">
          <w:pPr>
            <w:numPr>
              <w:numId w:val="10"/>
            </w:numPr>
            <w:tabs>
              <w:tab w:val="num" w:pos="720"/>
            </w:tabs>
            <w:spacing w:before="100" w:beforeAutospacing="1" w:after="100" w:afterAutospacing="1"/>
            <w:ind w:left="720" w:hanging="360"/>
          </w:pPr>
        </w:pPrChange>
      </w:pPr>
      <w:ins w:id="853" w:author="Li, Val" w:date="2022-01-28T11:40:00Z">
        <w:del w:id="854" w:author="Sobol, Melinda" w:date="2022-02-07T13:27:00Z">
          <w:r w:rsidRPr="00B04CB2" w:rsidDel="003026A0">
            <w:rPr>
              <w:rFonts w:ascii="Graphik" w:hAnsi="Graphik"/>
              <w:lang w:eastAsia="en-GB"/>
              <w:rPrChange w:id="855" w:author="Sobol, Melinda" w:date="2022-02-07T14:42:00Z">
                <w:rPr>
                  <w:lang w:eastAsia="en-GB"/>
                </w:rPr>
              </w:rPrChange>
            </w:rPr>
            <w:delText>React - Material UI (or your favourite component library)</w:delText>
          </w:r>
        </w:del>
      </w:ins>
    </w:p>
    <w:p w14:paraId="14DE6815" w14:textId="17EAB842" w:rsidR="00B24A3B" w:rsidRPr="00B04CB2" w:rsidDel="003026A0" w:rsidRDefault="00B24A3B" w:rsidP="003026A0">
      <w:pPr>
        <w:rPr>
          <w:ins w:id="856" w:author="Li, Val" w:date="2022-01-28T11:40:00Z"/>
          <w:del w:id="857" w:author="Sobol, Melinda" w:date="2022-02-07T13:27:00Z"/>
          <w:rFonts w:ascii="Graphik" w:eastAsiaTheme="minorEastAsia" w:hAnsi="Graphik"/>
          <w:lang w:eastAsia="en-GB"/>
          <w:rPrChange w:id="858" w:author="Sobol, Melinda" w:date="2022-02-07T14:42:00Z">
            <w:rPr>
              <w:ins w:id="859" w:author="Li, Val" w:date="2022-01-28T11:40:00Z"/>
              <w:del w:id="860" w:author="Sobol, Melinda" w:date="2022-02-07T13:27:00Z"/>
              <w:rFonts w:eastAsiaTheme="minorEastAsia"/>
              <w:lang w:eastAsia="en-GB"/>
            </w:rPr>
          </w:rPrChange>
        </w:rPr>
        <w:pPrChange w:id="861" w:author="Sobol, Melinda" w:date="2022-02-07T13:27:00Z">
          <w:pPr>
            <w:numPr>
              <w:numId w:val="10"/>
            </w:numPr>
            <w:tabs>
              <w:tab w:val="num" w:pos="720"/>
            </w:tabs>
            <w:spacing w:before="100" w:beforeAutospacing="1" w:after="100" w:afterAutospacing="1"/>
            <w:ind w:left="720" w:hanging="360"/>
          </w:pPr>
        </w:pPrChange>
      </w:pPr>
      <w:ins w:id="862" w:author="Li, Val" w:date="2022-01-28T11:40:00Z">
        <w:del w:id="863" w:author="Sobol, Melinda" w:date="2022-02-07T13:27:00Z">
          <w:r w:rsidRPr="00B04CB2" w:rsidDel="003026A0">
            <w:rPr>
              <w:rFonts w:ascii="Graphik" w:hAnsi="Graphik"/>
              <w:lang w:eastAsia="en-GB"/>
              <w:rPrChange w:id="864" w:author="Sobol, Melinda" w:date="2022-02-07T14:42:00Z">
                <w:rPr>
                  <w:lang w:eastAsia="en-GB"/>
                </w:rPr>
              </w:rPrChange>
            </w:rPr>
            <w:delText>AWS Amplify / Heroku / Firebase for front end hosting</w:delText>
          </w:r>
        </w:del>
      </w:ins>
    </w:p>
    <w:p w14:paraId="334BB2CA" w14:textId="14E54462" w:rsidR="00B24A3B" w:rsidRPr="00B04CB2" w:rsidDel="003026A0" w:rsidRDefault="00B24A3B" w:rsidP="003026A0">
      <w:pPr>
        <w:rPr>
          <w:ins w:id="865" w:author="Li, Val" w:date="2022-01-28T11:40:00Z"/>
          <w:del w:id="866" w:author="Sobol, Melinda" w:date="2022-02-07T13:27:00Z"/>
          <w:rFonts w:ascii="Graphik" w:hAnsi="Graphik"/>
          <w:lang w:eastAsia="en-GB"/>
          <w:rPrChange w:id="867" w:author="Sobol, Melinda" w:date="2022-02-07T14:42:00Z">
            <w:rPr>
              <w:ins w:id="868" w:author="Li, Val" w:date="2022-01-28T11:40:00Z"/>
              <w:del w:id="869" w:author="Sobol, Melinda" w:date="2022-02-07T13:27:00Z"/>
              <w:lang w:eastAsia="en-GB"/>
            </w:rPr>
          </w:rPrChange>
        </w:rPr>
        <w:pPrChange w:id="870" w:author="Sobol, Melinda" w:date="2022-02-07T13:27:00Z">
          <w:pPr>
            <w:numPr>
              <w:numId w:val="10"/>
            </w:numPr>
            <w:tabs>
              <w:tab w:val="num" w:pos="720"/>
            </w:tabs>
            <w:spacing w:beforeAutospacing="1" w:afterAutospacing="1"/>
            <w:ind w:left="720" w:hanging="360"/>
          </w:pPr>
        </w:pPrChange>
      </w:pPr>
      <w:ins w:id="871" w:author="Li, Val" w:date="2022-01-28T11:40:00Z">
        <w:del w:id="872" w:author="Sobol, Melinda" w:date="2022-02-07T13:27:00Z">
          <w:r w:rsidRPr="00B04CB2" w:rsidDel="003026A0">
            <w:rPr>
              <w:rFonts w:ascii="Graphik" w:hAnsi="Graphik"/>
              <w:lang w:eastAsia="en-GB"/>
              <w:rPrChange w:id="873" w:author="Sobol, Melinda" w:date="2022-02-07T14:42:00Z">
                <w:rPr>
                  <w:lang w:eastAsia="en-GB"/>
                </w:rPr>
              </w:rPrChange>
            </w:rPr>
            <w:delText>AWS Textract / Google Cloud Vision / Azure Computer Vision</w:delText>
          </w:r>
        </w:del>
      </w:ins>
    </w:p>
    <w:p w14:paraId="7A16BBF5" w14:textId="6AE2B7D5" w:rsidR="00B24A3B" w:rsidRPr="00B04CB2" w:rsidDel="003026A0" w:rsidRDefault="00B24A3B" w:rsidP="003026A0">
      <w:pPr>
        <w:rPr>
          <w:ins w:id="874" w:author="Li, Val" w:date="2022-01-28T11:59:00Z"/>
          <w:del w:id="875" w:author="Sobol, Melinda" w:date="2022-02-07T13:27:00Z"/>
          <w:rFonts w:ascii="Graphik" w:eastAsiaTheme="minorEastAsia" w:hAnsi="Graphik"/>
          <w:lang w:eastAsia="en-GB"/>
          <w:rPrChange w:id="876" w:author="Sobol, Melinda" w:date="2022-02-07T14:42:00Z">
            <w:rPr>
              <w:ins w:id="877" w:author="Li, Val" w:date="2022-01-28T11:59:00Z"/>
              <w:del w:id="878" w:author="Sobol, Melinda" w:date="2022-02-07T13:27:00Z"/>
              <w:rFonts w:ascii="Graphik" w:eastAsia="Times New Roman" w:hAnsi="Graphik" w:cs="Segoe UI"/>
              <w:lang w:eastAsia="en-GB"/>
            </w:rPr>
          </w:rPrChange>
        </w:rPr>
        <w:pPrChange w:id="879" w:author="Sobol, Melinda" w:date="2022-02-07T13:27:00Z">
          <w:pPr>
            <w:numPr>
              <w:numId w:val="10"/>
            </w:numPr>
            <w:tabs>
              <w:tab w:val="num" w:pos="720"/>
            </w:tabs>
            <w:spacing w:before="100" w:beforeAutospacing="1" w:after="100" w:afterAutospacing="1"/>
            <w:ind w:left="720" w:hanging="360"/>
          </w:pPr>
        </w:pPrChange>
      </w:pPr>
      <w:ins w:id="880" w:author="Li, Val" w:date="2022-01-28T11:40:00Z">
        <w:del w:id="881" w:author="Sobol, Melinda" w:date="2022-02-07T13:27:00Z">
          <w:r w:rsidRPr="00B04CB2" w:rsidDel="003026A0">
            <w:rPr>
              <w:rFonts w:ascii="Graphik" w:hAnsi="Graphik"/>
              <w:lang w:eastAsia="en-GB"/>
              <w:rPrChange w:id="882" w:author="Sobol, Melinda" w:date="2022-02-07T14:42:00Z">
                <w:rPr>
                  <w:lang w:eastAsia="en-GB"/>
                </w:rPr>
              </w:rPrChange>
            </w:rPr>
            <w:delText>AWS Lambda + DynamoDB + API Gateway / Google Cloud Functions + Cosmos DB + API gateway / Azure Functions + Datastore + Application gateway for any Backend you want build (serverless API)</w:delText>
          </w:r>
        </w:del>
      </w:ins>
    </w:p>
    <w:p w14:paraId="646C8919" w14:textId="1F72ABF4" w:rsidR="002C2957" w:rsidRPr="00B04CB2" w:rsidDel="003026A0" w:rsidRDefault="002C2957" w:rsidP="003026A0">
      <w:pPr>
        <w:rPr>
          <w:ins w:id="883" w:author="Li, Val" w:date="2022-01-28T11:40:00Z"/>
          <w:del w:id="884" w:author="Sobol, Melinda" w:date="2022-02-07T13:27:00Z"/>
          <w:rFonts w:ascii="Graphik" w:eastAsiaTheme="minorEastAsia" w:hAnsi="Graphik"/>
          <w:lang w:eastAsia="en-GB"/>
          <w:rPrChange w:id="885" w:author="Sobol, Melinda" w:date="2022-02-07T14:42:00Z">
            <w:rPr>
              <w:ins w:id="886" w:author="Li, Val" w:date="2022-01-28T11:40:00Z"/>
              <w:del w:id="887" w:author="Sobol, Melinda" w:date="2022-02-07T13:27:00Z"/>
              <w:rFonts w:eastAsiaTheme="minorEastAsia"/>
              <w:lang w:eastAsia="en-GB"/>
            </w:rPr>
          </w:rPrChange>
        </w:rPr>
        <w:pPrChange w:id="888" w:author="Sobol, Melinda" w:date="2022-02-07T13:27:00Z">
          <w:pPr>
            <w:numPr>
              <w:numId w:val="10"/>
            </w:numPr>
            <w:tabs>
              <w:tab w:val="num" w:pos="720"/>
            </w:tabs>
            <w:spacing w:before="100" w:beforeAutospacing="1" w:after="100" w:afterAutospacing="1"/>
            <w:ind w:left="720" w:hanging="360"/>
          </w:pPr>
        </w:pPrChange>
      </w:pPr>
      <w:ins w:id="889" w:author="Li, Val" w:date="2022-01-28T11:59:00Z">
        <w:del w:id="890" w:author="Sobol, Melinda" w:date="2022-02-07T13:27:00Z">
          <w:r w:rsidRPr="00B04CB2" w:rsidDel="003026A0">
            <w:rPr>
              <w:rFonts w:ascii="Graphik" w:hAnsi="Graphik"/>
              <w:lang w:eastAsia="en-GB"/>
              <w:rPrChange w:id="891" w:author="Sobol, Melinda" w:date="2022-02-07T14:42:00Z">
                <w:rPr>
                  <w:lang w:eastAsia="en-GB"/>
                </w:rPr>
              </w:rPrChange>
            </w:rPr>
            <w:delText xml:space="preserve">API gateway for grabbing data from open source </w:delText>
          </w:r>
          <w:r w:rsidR="002F6BD4" w:rsidRPr="00B04CB2" w:rsidDel="003026A0">
            <w:rPr>
              <w:rFonts w:ascii="Graphik" w:hAnsi="Graphik"/>
              <w:lang w:eastAsia="en-GB"/>
              <w:rPrChange w:id="892" w:author="Sobol, Melinda" w:date="2022-02-07T14:42:00Z">
                <w:rPr>
                  <w:lang w:eastAsia="en-GB"/>
                </w:rPr>
              </w:rPrChange>
            </w:rPr>
            <w:delText>datasets</w:delText>
          </w:r>
        </w:del>
      </w:ins>
    </w:p>
    <w:p w14:paraId="107D0AD7" w14:textId="77777777" w:rsidR="47ED78A4" w:rsidRPr="00B04CB2" w:rsidRDefault="47ED78A4" w:rsidP="003026A0">
      <w:pPr>
        <w:rPr>
          <w:rFonts w:ascii="Graphik" w:hAnsi="Graphik"/>
          <w:lang w:eastAsia="en-GB"/>
          <w:rPrChange w:id="893" w:author="Sobol, Melinda" w:date="2022-02-07T14:42:00Z">
            <w:rPr>
              <w:lang w:eastAsia="en-GB"/>
            </w:rPr>
          </w:rPrChange>
        </w:rPr>
        <w:pPrChange w:id="894" w:author="Sobol, Melinda" w:date="2022-02-07T13:27:00Z">
          <w:pPr>
            <w:pStyle w:val="ListParagraph"/>
            <w:numPr>
              <w:numId w:val="17"/>
            </w:numPr>
            <w:spacing w:beforeAutospacing="1" w:afterAutospacing="1"/>
            <w:ind w:hanging="360"/>
          </w:pPr>
        </w:pPrChange>
      </w:pPr>
    </w:p>
    <w:sectPr w:rsidR="47ED78A4" w:rsidRPr="00B04C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 Val" w:date="2022-01-05T13:15:00Z" w:initials="LV">
    <w:p w14:paraId="168F9797" w14:textId="3339718A" w:rsidR="00E7248A" w:rsidRDefault="00E7248A">
      <w:pPr>
        <w:pStyle w:val="CommentText"/>
      </w:pPr>
      <w:r>
        <w:rPr>
          <w:rStyle w:val="CommentReference"/>
        </w:rPr>
        <w:annotationRef/>
      </w:r>
      <w:r>
        <w:t xml:space="preserve">Perhaps “Searchable Code in Documentation” to be more explicit about the problem we’re trying to solve? </w:t>
      </w:r>
      <w:r>
        <w:rPr>
          <w:rStyle w:val="CommentReference"/>
        </w:rPr>
        <w:annotationRef/>
      </w:r>
    </w:p>
  </w:comment>
  <w:comment w:id="71" w:author="Li, Val" w:date="2022-01-05T14:47:00Z" w:initials="LV">
    <w:p w14:paraId="71A6D987" w14:textId="5D223314" w:rsidR="0045683F" w:rsidRDefault="0045683F">
      <w:pPr>
        <w:pStyle w:val="CommentText"/>
      </w:pPr>
      <w:r>
        <w:rPr>
          <w:rStyle w:val="CommentReference"/>
        </w:rPr>
        <w:annotationRef/>
      </w:r>
      <w:r w:rsidR="002C65F2">
        <w:t>Need</w:t>
      </w:r>
      <w:r>
        <w:t xml:space="preserve"> to include a demonstration of Stack so that students understand exactly what it is they’re working with</w:t>
      </w:r>
      <w:r w:rsidR="0039059E">
        <w:t xml:space="preserve"> and how critical it is for issues to be quickly resolved!</w:t>
      </w:r>
    </w:p>
  </w:comment>
  <w:comment w:id="94" w:author="Li, Val" w:date="2022-01-07T10:39:00Z" w:initials="LV">
    <w:p w14:paraId="702BB561" w14:textId="490B78F3" w:rsidR="00291436" w:rsidRDefault="00291436">
      <w:pPr>
        <w:pStyle w:val="CommentText"/>
      </w:pPr>
      <w:r>
        <w:rPr>
          <w:rStyle w:val="CommentReference"/>
        </w:rPr>
        <w:annotationRef/>
      </w:r>
      <w:r>
        <w:t xml:space="preserve">Bunch of </w:t>
      </w:r>
      <w:r>
        <w:t xml:space="preserve">context that ends with a reasonably clear ask </w:t>
      </w:r>
      <w:r w:rsidR="00ED53AF">
        <w:t xml:space="preserve">for </w:t>
      </w:r>
      <w:r w:rsidR="007455C1">
        <w:t xml:space="preserve">images to be transcribed </w:t>
      </w:r>
      <w:r>
        <w:t xml:space="preserve">(also leaves room to derive more </w:t>
      </w:r>
      <w:r w:rsidR="00ED53AF">
        <w:t>features</w:t>
      </w:r>
      <w:r w:rsidR="007455C1">
        <w:t xml:space="preserve"> such as </w:t>
      </w:r>
      <w:r w:rsidR="00837E63">
        <w:t xml:space="preserve">image captioning, </w:t>
      </w:r>
      <w:r w:rsidR="006E4C56">
        <w:t>listing</w:t>
      </w:r>
      <w:r w:rsidR="00A03A2F">
        <w:t xml:space="preserve"> of </w:t>
      </w:r>
      <w:r w:rsidR="00D57A6A">
        <w:t>error codes</w:t>
      </w:r>
      <w:r w:rsidR="004E1DAD">
        <w:t xml:space="preserve"> in </w:t>
      </w:r>
      <w:r w:rsidR="006E4C56">
        <w:t>an index</w:t>
      </w:r>
      <w:r w:rsidR="004E1DAD">
        <w:t>, etc)</w:t>
      </w:r>
    </w:p>
  </w:comment>
  <w:comment w:id="109" w:author="Li, Val" w:date="2022-01-07T10:41:00Z" w:initials="LV">
    <w:p w14:paraId="3BC8AFE7" w14:textId="77777777" w:rsidR="003D01B9" w:rsidRDefault="003D01B9" w:rsidP="003D01B9">
      <w:pPr>
        <w:pStyle w:val="CommentText"/>
      </w:pPr>
      <w:r>
        <w:rPr>
          <w:rStyle w:val="CommentReference"/>
        </w:rPr>
        <w:annotationRef/>
      </w:r>
      <w:r>
        <w:t>Simplified from above – preferably present the above and let students try to arrive at these or come up with their own (examples in the comment above)</w:t>
      </w:r>
    </w:p>
  </w:comment>
  <w:comment w:id="111" w:author="Li, Val" w:date="2022-01-07T10:41:00Z" w:initials="LV">
    <w:p w14:paraId="172E01C2" w14:textId="0737A420" w:rsidR="008B4176" w:rsidRDefault="008B4176">
      <w:pPr>
        <w:pStyle w:val="CommentText"/>
      </w:pPr>
      <w:r>
        <w:rPr>
          <w:rStyle w:val="CommentReference"/>
        </w:rPr>
        <w:annotationRef/>
      </w:r>
      <w:r w:rsidR="005A0754">
        <w:t xml:space="preserve">Simplified from above – preferably present the above </w:t>
      </w:r>
      <w:r w:rsidR="00435955">
        <w:t>and let students try to arrive at these or come up with their own (examples in the comment above)</w:t>
      </w:r>
    </w:p>
  </w:comment>
  <w:comment w:id="242" w:author="Li, Val" w:date="2022-01-07T11:45:00Z" w:initials="LV">
    <w:p w14:paraId="0DF61C52" w14:textId="77777777" w:rsidR="00181FB7" w:rsidRDefault="00181FB7" w:rsidP="00181FB7">
      <w:pPr>
        <w:pStyle w:val="CommentText"/>
      </w:pPr>
      <w:r>
        <w:rPr>
          <w:rStyle w:val="CommentReference"/>
        </w:rPr>
        <w:annotationRef/>
      </w:r>
      <w:r>
        <w:t>Be prepared to explain this lol</w:t>
      </w:r>
    </w:p>
  </w:comment>
  <w:comment w:id="266" w:author="Li, Val" w:date="2022-01-07T11:45:00Z" w:initials="LV">
    <w:p w14:paraId="35A920B9" w14:textId="77777777" w:rsidR="006C3248" w:rsidRDefault="006C3248">
      <w:pPr>
        <w:pStyle w:val="CommentText"/>
      </w:pPr>
      <w:r>
        <w:rPr>
          <w:rStyle w:val="CommentReference"/>
        </w:rPr>
        <w:annotationRef/>
      </w:r>
      <w:r>
        <w:t>Be prepared to explain this lol</w:t>
      </w:r>
    </w:p>
  </w:comment>
  <w:comment w:id="485" w:author="Li, Val" w:date="2022-01-07T11:54:00Z" w:initials="LV">
    <w:p w14:paraId="19A7C2F0" w14:textId="2AC1BACD" w:rsidR="006862D0" w:rsidRDefault="006862D0">
      <w:pPr>
        <w:pStyle w:val="CommentText"/>
      </w:pPr>
      <w:r>
        <w:rPr>
          <w:rStyle w:val="CommentReference"/>
        </w:rPr>
        <w:annotationRef/>
      </w:r>
      <w:r>
        <w:t>Move this to a persona</w:t>
      </w:r>
    </w:p>
  </w:comment>
  <w:comment w:id="616" w:author="Li, Val" w:date="2022-01-05T13:15:00Z" w:initials="LV">
    <w:p w14:paraId="55359845" w14:textId="77777777" w:rsidR="00B24A3B" w:rsidRDefault="00B24A3B" w:rsidP="00B24A3B">
      <w:pPr>
        <w:pStyle w:val="CommentText"/>
      </w:pPr>
      <w:r>
        <w:rPr>
          <w:rStyle w:val="CommentReference"/>
        </w:rPr>
        <w:annotationRef/>
      </w:r>
      <w:r>
        <w:t xml:space="preserve">Perhaps “Searchable Code in Documentation” to be more explicit about the problem we’re trying to solve? </w:t>
      </w:r>
      <w:r>
        <w:rPr>
          <w:rStyle w:val="CommentReference"/>
        </w:rPr>
        <w:annotationRef/>
      </w:r>
    </w:p>
  </w:comment>
  <w:comment w:id="732" w:author="Li, Val" w:date="2022-01-07T10:39:00Z" w:initials="LV">
    <w:p w14:paraId="440E1DB2" w14:textId="77777777" w:rsidR="00B24A3B" w:rsidRDefault="00B24A3B" w:rsidP="00B24A3B">
      <w:pPr>
        <w:pStyle w:val="CommentText"/>
      </w:pPr>
      <w:r>
        <w:rPr>
          <w:rStyle w:val="CommentReference"/>
        </w:rPr>
        <w:annotationRef/>
      </w:r>
      <w:r>
        <w:t xml:space="preserve">Bunch of </w:t>
      </w:r>
      <w:r>
        <w:t>context that ends with a reasonably clear ask for images to be transcribed (also leaves room to derive more features such as image captioning, listing of error codes in an index, etc)</w:t>
      </w:r>
    </w:p>
  </w:comment>
  <w:comment w:id="745" w:author="Li, Val" w:date="2022-01-07T10:41:00Z" w:initials="LV">
    <w:p w14:paraId="6C9606CF" w14:textId="77777777" w:rsidR="00B24A3B" w:rsidRDefault="00B24A3B" w:rsidP="00B24A3B">
      <w:pPr>
        <w:pStyle w:val="CommentText"/>
      </w:pPr>
      <w:r>
        <w:rPr>
          <w:rStyle w:val="CommentReference"/>
        </w:rPr>
        <w:annotationRef/>
      </w:r>
      <w:r>
        <w:t>Simplified from above – preferably present the above and let students try to arrive at these or come up with their own (examples in the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F9797" w15:done="1"/>
  <w15:commentEx w15:paraId="71A6D987" w15:done="0"/>
  <w15:commentEx w15:paraId="702BB561" w15:done="0"/>
  <w15:commentEx w15:paraId="3BC8AFE7" w15:done="0"/>
  <w15:commentEx w15:paraId="172E01C2" w15:done="0"/>
  <w15:commentEx w15:paraId="0DF61C52" w15:done="0"/>
  <w15:commentEx w15:paraId="35A920B9" w15:done="0"/>
  <w15:commentEx w15:paraId="19A7C2F0" w15:done="0"/>
  <w15:commentEx w15:paraId="55359845" w15:done="1"/>
  <w15:commentEx w15:paraId="440E1DB2" w15:done="0"/>
  <w15:commentEx w15:paraId="6C960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0186B" w16cex:dateUtc="2022-01-05T02:15:00Z"/>
  <w16cex:commentExtensible w16cex:durableId="25802E09" w16cex:dateUtc="2022-01-05T03:47:00Z"/>
  <w16cex:commentExtensible w16cex:durableId="258296D7" w16cex:dateUtc="2022-01-06T23:39:00Z"/>
  <w16cex:commentExtensible w16cex:durableId="25829BFC" w16cex:dateUtc="2022-01-06T23:41:00Z"/>
  <w16cex:commentExtensible w16cex:durableId="25829747" w16cex:dateUtc="2022-01-06T23:41:00Z"/>
  <w16cex:commentExtensible w16cex:durableId="2585CF1C" w16cex:dateUtc="2022-01-07T00:45:00Z"/>
  <w16cex:commentExtensible w16cex:durableId="2585CF1B" w16cex:dateUtc="2022-01-07T00:45:00Z"/>
  <w16cex:commentExtensible w16cex:durableId="2582A870" w16cex:dateUtc="2022-01-07T00:54:00Z"/>
  <w16cex:commentExtensible w16cex:durableId="259E54A9" w16cex:dateUtc="2022-01-05T02:15:00Z"/>
  <w16cex:commentExtensible w16cex:durableId="259E54A7" w16cex:dateUtc="2022-01-06T23:39:00Z"/>
  <w16cex:commentExtensible w16cex:durableId="259E54A6" w16cex:dateUtc="2022-01-06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F9797" w16cid:durableId="2580186B"/>
  <w16cid:commentId w16cid:paraId="71A6D987" w16cid:durableId="25802E09"/>
  <w16cid:commentId w16cid:paraId="702BB561" w16cid:durableId="258296D7"/>
  <w16cid:commentId w16cid:paraId="3BC8AFE7" w16cid:durableId="25829BFC"/>
  <w16cid:commentId w16cid:paraId="172E01C2" w16cid:durableId="25829747"/>
  <w16cid:commentId w16cid:paraId="0DF61C52" w16cid:durableId="2585CF1C"/>
  <w16cid:commentId w16cid:paraId="35A920B9" w16cid:durableId="2585CF1B"/>
  <w16cid:commentId w16cid:paraId="19A7C2F0" w16cid:durableId="2582A870"/>
  <w16cid:commentId w16cid:paraId="55359845" w16cid:durableId="259E54A9"/>
  <w16cid:commentId w16cid:paraId="440E1DB2" w16cid:durableId="259E54A7"/>
  <w16cid:commentId w16cid:paraId="6C9606CF" w16cid:durableId="259E54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FE97" w14:textId="77777777" w:rsidR="00A9753B" w:rsidRDefault="00A9753B" w:rsidP="00491F7A">
      <w:r>
        <w:separator/>
      </w:r>
    </w:p>
  </w:endnote>
  <w:endnote w:type="continuationSeparator" w:id="0">
    <w:p w14:paraId="70DDF6C7" w14:textId="77777777" w:rsidR="00A9753B" w:rsidRDefault="00A9753B" w:rsidP="00491F7A">
      <w:r>
        <w:continuationSeparator/>
      </w:r>
    </w:p>
  </w:endnote>
  <w:endnote w:type="continuationNotice" w:id="1">
    <w:p w14:paraId="57AAD8C1" w14:textId="77777777" w:rsidR="00A9753B" w:rsidRDefault="00A97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raphik">
    <w:panose1 w:val="020B0503030202060203"/>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46E8" w14:textId="77777777" w:rsidR="00A9753B" w:rsidRDefault="00A9753B" w:rsidP="00491F7A">
      <w:r>
        <w:separator/>
      </w:r>
    </w:p>
  </w:footnote>
  <w:footnote w:type="continuationSeparator" w:id="0">
    <w:p w14:paraId="7525D712" w14:textId="77777777" w:rsidR="00A9753B" w:rsidRDefault="00A9753B" w:rsidP="00491F7A">
      <w:r>
        <w:continuationSeparator/>
      </w:r>
    </w:p>
  </w:footnote>
  <w:footnote w:type="continuationNotice" w:id="1">
    <w:p w14:paraId="146CA9CC" w14:textId="77777777" w:rsidR="00A9753B" w:rsidRDefault="00A975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94D"/>
    <w:multiLevelType w:val="hybridMultilevel"/>
    <w:tmpl w:val="FFFFFFFF"/>
    <w:lvl w:ilvl="0" w:tplc="B5E0033A">
      <w:start w:val="1"/>
      <w:numFmt w:val="bullet"/>
      <w:lvlText w:val="-"/>
      <w:lvlJc w:val="left"/>
      <w:pPr>
        <w:ind w:left="720" w:hanging="360"/>
      </w:pPr>
      <w:rPr>
        <w:rFonts w:ascii="Calibri" w:hAnsi="Calibri" w:hint="default"/>
      </w:rPr>
    </w:lvl>
    <w:lvl w:ilvl="1" w:tplc="1A825432">
      <w:start w:val="1"/>
      <w:numFmt w:val="bullet"/>
      <w:lvlText w:val="o"/>
      <w:lvlJc w:val="left"/>
      <w:pPr>
        <w:ind w:left="1440" w:hanging="360"/>
      </w:pPr>
      <w:rPr>
        <w:rFonts w:ascii="Courier New" w:hAnsi="Courier New" w:hint="default"/>
      </w:rPr>
    </w:lvl>
    <w:lvl w:ilvl="2" w:tplc="5B0EACC6">
      <w:start w:val="1"/>
      <w:numFmt w:val="bullet"/>
      <w:lvlText w:val=""/>
      <w:lvlJc w:val="left"/>
      <w:pPr>
        <w:ind w:left="2160" w:hanging="360"/>
      </w:pPr>
      <w:rPr>
        <w:rFonts w:ascii="Wingdings" w:hAnsi="Wingdings" w:hint="default"/>
      </w:rPr>
    </w:lvl>
    <w:lvl w:ilvl="3" w:tplc="B832CE40">
      <w:start w:val="1"/>
      <w:numFmt w:val="bullet"/>
      <w:lvlText w:val=""/>
      <w:lvlJc w:val="left"/>
      <w:pPr>
        <w:ind w:left="2880" w:hanging="360"/>
      </w:pPr>
      <w:rPr>
        <w:rFonts w:ascii="Symbol" w:hAnsi="Symbol" w:hint="default"/>
      </w:rPr>
    </w:lvl>
    <w:lvl w:ilvl="4" w:tplc="E4DA15CC">
      <w:start w:val="1"/>
      <w:numFmt w:val="bullet"/>
      <w:lvlText w:val="o"/>
      <w:lvlJc w:val="left"/>
      <w:pPr>
        <w:ind w:left="3600" w:hanging="360"/>
      </w:pPr>
      <w:rPr>
        <w:rFonts w:ascii="Courier New" w:hAnsi="Courier New" w:hint="default"/>
      </w:rPr>
    </w:lvl>
    <w:lvl w:ilvl="5" w:tplc="9EB2BEFC">
      <w:start w:val="1"/>
      <w:numFmt w:val="bullet"/>
      <w:lvlText w:val=""/>
      <w:lvlJc w:val="left"/>
      <w:pPr>
        <w:ind w:left="4320" w:hanging="360"/>
      </w:pPr>
      <w:rPr>
        <w:rFonts w:ascii="Wingdings" w:hAnsi="Wingdings" w:hint="default"/>
      </w:rPr>
    </w:lvl>
    <w:lvl w:ilvl="6" w:tplc="6292EAC8">
      <w:start w:val="1"/>
      <w:numFmt w:val="bullet"/>
      <w:lvlText w:val=""/>
      <w:lvlJc w:val="left"/>
      <w:pPr>
        <w:ind w:left="5040" w:hanging="360"/>
      </w:pPr>
      <w:rPr>
        <w:rFonts w:ascii="Symbol" w:hAnsi="Symbol" w:hint="default"/>
      </w:rPr>
    </w:lvl>
    <w:lvl w:ilvl="7" w:tplc="7E8091D2">
      <w:start w:val="1"/>
      <w:numFmt w:val="bullet"/>
      <w:lvlText w:val="o"/>
      <w:lvlJc w:val="left"/>
      <w:pPr>
        <w:ind w:left="5760" w:hanging="360"/>
      </w:pPr>
      <w:rPr>
        <w:rFonts w:ascii="Courier New" w:hAnsi="Courier New" w:hint="default"/>
      </w:rPr>
    </w:lvl>
    <w:lvl w:ilvl="8" w:tplc="A156CB36">
      <w:start w:val="1"/>
      <w:numFmt w:val="bullet"/>
      <w:lvlText w:val=""/>
      <w:lvlJc w:val="left"/>
      <w:pPr>
        <w:ind w:left="6480" w:hanging="360"/>
      </w:pPr>
      <w:rPr>
        <w:rFonts w:ascii="Wingdings" w:hAnsi="Wingdings" w:hint="default"/>
      </w:rPr>
    </w:lvl>
  </w:abstractNum>
  <w:abstractNum w:abstractNumId="1" w15:restartNumberingAfterBreak="0">
    <w:nsid w:val="04D20909"/>
    <w:multiLevelType w:val="hybridMultilevel"/>
    <w:tmpl w:val="A0A0AFD6"/>
    <w:lvl w:ilvl="0" w:tplc="57C8F59A">
      <w:start w:val="1"/>
      <w:numFmt w:val="bullet"/>
      <w:lvlText w:val="•"/>
      <w:lvlJc w:val="left"/>
      <w:pPr>
        <w:tabs>
          <w:tab w:val="num" w:pos="720"/>
        </w:tabs>
        <w:ind w:left="720" w:hanging="360"/>
      </w:pPr>
      <w:rPr>
        <w:rFonts w:ascii="Arial" w:hAnsi="Arial" w:hint="default"/>
      </w:rPr>
    </w:lvl>
    <w:lvl w:ilvl="1" w:tplc="C86C941A" w:tentative="1">
      <w:start w:val="1"/>
      <w:numFmt w:val="bullet"/>
      <w:lvlText w:val="•"/>
      <w:lvlJc w:val="left"/>
      <w:pPr>
        <w:tabs>
          <w:tab w:val="num" w:pos="1440"/>
        </w:tabs>
        <w:ind w:left="1440" w:hanging="360"/>
      </w:pPr>
      <w:rPr>
        <w:rFonts w:ascii="Arial" w:hAnsi="Arial" w:hint="default"/>
      </w:rPr>
    </w:lvl>
    <w:lvl w:ilvl="2" w:tplc="13F89502" w:tentative="1">
      <w:start w:val="1"/>
      <w:numFmt w:val="bullet"/>
      <w:lvlText w:val="•"/>
      <w:lvlJc w:val="left"/>
      <w:pPr>
        <w:tabs>
          <w:tab w:val="num" w:pos="2160"/>
        </w:tabs>
        <w:ind w:left="2160" w:hanging="360"/>
      </w:pPr>
      <w:rPr>
        <w:rFonts w:ascii="Arial" w:hAnsi="Arial" w:hint="default"/>
      </w:rPr>
    </w:lvl>
    <w:lvl w:ilvl="3" w:tplc="F50C7FEC" w:tentative="1">
      <w:start w:val="1"/>
      <w:numFmt w:val="bullet"/>
      <w:lvlText w:val="•"/>
      <w:lvlJc w:val="left"/>
      <w:pPr>
        <w:tabs>
          <w:tab w:val="num" w:pos="2880"/>
        </w:tabs>
        <w:ind w:left="2880" w:hanging="360"/>
      </w:pPr>
      <w:rPr>
        <w:rFonts w:ascii="Arial" w:hAnsi="Arial" w:hint="default"/>
      </w:rPr>
    </w:lvl>
    <w:lvl w:ilvl="4" w:tplc="EFA8831E" w:tentative="1">
      <w:start w:val="1"/>
      <w:numFmt w:val="bullet"/>
      <w:lvlText w:val="•"/>
      <w:lvlJc w:val="left"/>
      <w:pPr>
        <w:tabs>
          <w:tab w:val="num" w:pos="3600"/>
        </w:tabs>
        <w:ind w:left="3600" w:hanging="360"/>
      </w:pPr>
      <w:rPr>
        <w:rFonts w:ascii="Arial" w:hAnsi="Arial" w:hint="default"/>
      </w:rPr>
    </w:lvl>
    <w:lvl w:ilvl="5" w:tplc="830269DA" w:tentative="1">
      <w:start w:val="1"/>
      <w:numFmt w:val="bullet"/>
      <w:lvlText w:val="•"/>
      <w:lvlJc w:val="left"/>
      <w:pPr>
        <w:tabs>
          <w:tab w:val="num" w:pos="4320"/>
        </w:tabs>
        <w:ind w:left="4320" w:hanging="360"/>
      </w:pPr>
      <w:rPr>
        <w:rFonts w:ascii="Arial" w:hAnsi="Arial" w:hint="default"/>
      </w:rPr>
    </w:lvl>
    <w:lvl w:ilvl="6" w:tplc="32C4DB7E" w:tentative="1">
      <w:start w:val="1"/>
      <w:numFmt w:val="bullet"/>
      <w:lvlText w:val="•"/>
      <w:lvlJc w:val="left"/>
      <w:pPr>
        <w:tabs>
          <w:tab w:val="num" w:pos="5040"/>
        </w:tabs>
        <w:ind w:left="5040" w:hanging="360"/>
      </w:pPr>
      <w:rPr>
        <w:rFonts w:ascii="Arial" w:hAnsi="Arial" w:hint="default"/>
      </w:rPr>
    </w:lvl>
    <w:lvl w:ilvl="7" w:tplc="E91A3BD2" w:tentative="1">
      <w:start w:val="1"/>
      <w:numFmt w:val="bullet"/>
      <w:lvlText w:val="•"/>
      <w:lvlJc w:val="left"/>
      <w:pPr>
        <w:tabs>
          <w:tab w:val="num" w:pos="5760"/>
        </w:tabs>
        <w:ind w:left="5760" w:hanging="360"/>
      </w:pPr>
      <w:rPr>
        <w:rFonts w:ascii="Arial" w:hAnsi="Arial" w:hint="default"/>
      </w:rPr>
    </w:lvl>
    <w:lvl w:ilvl="8" w:tplc="49B632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90C34"/>
    <w:multiLevelType w:val="hybridMultilevel"/>
    <w:tmpl w:val="FFFFFFFF"/>
    <w:lvl w:ilvl="0" w:tplc="C390E6FA">
      <w:start w:val="1"/>
      <w:numFmt w:val="bullet"/>
      <w:lvlText w:val=""/>
      <w:lvlJc w:val="left"/>
      <w:pPr>
        <w:ind w:left="720" w:hanging="360"/>
      </w:pPr>
      <w:rPr>
        <w:rFonts w:ascii="Symbol" w:hAnsi="Symbol" w:hint="default"/>
      </w:rPr>
    </w:lvl>
    <w:lvl w:ilvl="1" w:tplc="C7B2AEEE">
      <w:start w:val="1"/>
      <w:numFmt w:val="bullet"/>
      <w:lvlText w:val="o"/>
      <w:lvlJc w:val="left"/>
      <w:pPr>
        <w:ind w:left="1440" w:hanging="360"/>
      </w:pPr>
      <w:rPr>
        <w:rFonts w:ascii="Courier New" w:hAnsi="Courier New" w:hint="default"/>
      </w:rPr>
    </w:lvl>
    <w:lvl w:ilvl="2" w:tplc="6CBA8E94">
      <w:start w:val="1"/>
      <w:numFmt w:val="bullet"/>
      <w:lvlText w:val=""/>
      <w:lvlJc w:val="left"/>
      <w:pPr>
        <w:ind w:left="2160" w:hanging="360"/>
      </w:pPr>
      <w:rPr>
        <w:rFonts w:ascii="Wingdings" w:hAnsi="Wingdings" w:hint="default"/>
      </w:rPr>
    </w:lvl>
    <w:lvl w:ilvl="3" w:tplc="3C40E6D4">
      <w:start w:val="1"/>
      <w:numFmt w:val="bullet"/>
      <w:lvlText w:val=""/>
      <w:lvlJc w:val="left"/>
      <w:pPr>
        <w:ind w:left="2880" w:hanging="360"/>
      </w:pPr>
      <w:rPr>
        <w:rFonts w:ascii="Symbol" w:hAnsi="Symbol" w:hint="default"/>
      </w:rPr>
    </w:lvl>
    <w:lvl w:ilvl="4" w:tplc="F9528620">
      <w:start w:val="1"/>
      <w:numFmt w:val="bullet"/>
      <w:lvlText w:val="o"/>
      <w:lvlJc w:val="left"/>
      <w:pPr>
        <w:ind w:left="3600" w:hanging="360"/>
      </w:pPr>
      <w:rPr>
        <w:rFonts w:ascii="Courier New" w:hAnsi="Courier New" w:hint="default"/>
      </w:rPr>
    </w:lvl>
    <w:lvl w:ilvl="5" w:tplc="E77624D8">
      <w:start w:val="1"/>
      <w:numFmt w:val="bullet"/>
      <w:lvlText w:val=""/>
      <w:lvlJc w:val="left"/>
      <w:pPr>
        <w:ind w:left="4320" w:hanging="360"/>
      </w:pPr>
      <w:rPr>
        <w:rFonts w:ascii="Wingdings" w:hAnsi="Wingdings" w:hint="default"/>
      </w:rPr>
    </w:lvl>
    <w:lvl w:ilvl="6" w:tplc="F1AACD28">
      <w:start w:val="1"/>
      <w:numFmt w:val="bullet"/>
      <w:lvlText w:val=""/>
      <w:lvlJc w:val="left"/>
      <w:pPr>
        <w:ind w:left="5040" w:hanging="360"/>
      </w:pPr>
      <w:rPr>
        <w:rFonts w:ascii="Symbol" w:hAnsi="Symbol" w:hint="default"/>
      </w:rPr>
    </w:lvl>
    <w:lvl w:ilvl="7" w:tplc="F6DCFBD6">
      <w:start w:val="1"/>
      <w:numFmt w:val="bullet"/>
      <w:lvlText w:val="o"/>
      <w:lvlJc w:val="left"/>
      <w:pPr>
        <w:ind w:left="5760" w:hanging="360"/>
      </w:pPr>
      <w:rPr>
        <w:rFonts w:ascii="Courier New" w:hAnsi="Courier New" w:hint="default"/>
      </w:rPr>
    </w:lvl>
    <w:lvl w:ilvl="8" w:tplc="0444E366">
      <w:start w:val="1"/>
      <w:numFmt w:val="bullet"/>
      <w:lvlText w:val=""/>
      <w:lvlJc w:val="left"/>
      <w:pPr>
        <w:ind w:left="6480" w:hanging="360"/>
      </w:pPr>
      <w:rPr>
        <w:rFonts w:ascii="Wingdings" w:hAnsi="Wingdings" w:hint="default"/>
      </w:rPr>
    </w:lvl>
  </w:abstractNum>
  <w:abstractNum w:abstractNumId="3" w15:restartNumberingAfterBreak="0">
    <w:nsid w:val="13857C03"/>
    <w:multiLevelType w:val="hybridMultilevel"/>
    <w:tmpl w:val="9042B500"/>
    <w:lvl w:ilvl="0" w:tplc="6CD81714">
      <w:start w:val="1"/>
      <w:numFmt w:val="bullet"/>
      <w:lvlText w:val="•"/>
      <w:lvlJc w:val="left"/>
      <w:pPr>
        <w:tabs>
          <w:tab w:val="num" w:pos="720"/>
        </w:tabs>
        <w:ind w:left="720" w:hanging="360"/>
      </w:pPr>
      <w:rPr>
        <w:rFonts w:ascii="Arial" w:hAnsi="Arial" w:hint="default"/>
      </w:rPr>
    </w:lvl>
    <w:lvl w:ilvl="1" w:tplc="B11270AA" w:tentative="1">
      <w:start w:val="1"/>
      <w:numFmt w:val="bullet"/>
      <w:lvlText w:val="•"/>
      <w:lvlJc w:val="left"/>
      <w:pPr>
        <w:tabs>
          <w:tab w:val="num" w:pos="1440"/>
        </w:tabs>
        <w:ind w:left="1440" w:hanging="360"/>
      </w:pPr>
      <w:rPr>
        <w:rFonts w:ascii="Arial" w:hAnsi="Arial" w:hint="default"/>
      </w:rPr>
    </w:lvl>
    <w:lvl w:ilvl="2" w:tplc="A46AF3A4" w:tentative="1">
      <w:start w:val="1"/>
      <w:numFmt w:val="bullet"/>
      <w:lvlText w:val="•"/>
      <w:lvlJc w:val="left"/>
      <w:pPr>
        <w:tabs>
          <w:tab w:val="num" w:pos="2160"/>
        </w:tabs>
        <w:ind w:left="2160" w:hanging="360"/>
      </w:pPr>
      <w:rPr>
        <w:rFonts w:ascii="Arial" w:hAnsi="Arial" w:hint="default"/>
      </w:rPr>
    </w:lvl>
    <w:lvl w:ilvl="3" w:tplc="994EDE64" w:tentative="1">
      <w:start w:val="1"/>
      <w:numFmt w:val="bullet"/>
      <w:lvlText w:val="•"/>
      <w:lvlJc w:val="left"/>
      <w:pPr>
        <w:tabs>
          <w:tab w:val="num" w:pos="2880"/>
        </w:tabs>
        <w:ind w:left="2880" w:hanging="360"/>
      </w:pPr>
      <w:rPr>
        <w:rFonts w:ascii="Arial" w:hAnsi="Arial" w:hint="default"/>
      </w:rPr>
    </w:lvl>
    <w:lvl w:ilvl="4" w:tplc="3CA4DADC" w:tentative="1">
      <w:start w:val="1"/>
      <w:numFmt w:val="bullet"/>
      <w:lvlText w:val="•"/>
      <w:lvlJc w:val="left"/>
      <w:pPr>
        <w:tabs>
          <w:tab w:val="num" w:pos="3600"/>
        </w:tabs>
        <w:ind w:left="3600" w:hanging="360"/>
      </w:pPr>
      <w:rPr>
        <w:rFonts w:ascii="Arial" w:hAnsi="Arial" w:hint="default"/>
      </w:rPr>
    </w:lvl>
    <w:lvl w:ilvl="5" w:tplc="C6D68B1C" w:tentative="1">
      <w:start w:val="1"/>
      <w:numFmt w:val="bullet"/>
      <w:lvlText w:val="•"/>
      <w:lvlJc w:val="left"/>
      <w:pPr>
        <w:tabs>
          <w:tab w:val="num" w:pos="4320"/>
        </w:tabs>
        <w:ind w:left="4320" w:hanging="360"/>
      </w:pPr>
      <w:rPr>
        <w:rFonts w:ascii="Arial" w:hAnsi="Arial" w:hint="default"/>
      </w:rPr>
    </w:lvl>
    <w:lvl w:ilvl="6" w:tplc="1EA88AA6" w:tentative="1">
      <w:start w:val="1"/>
      <w:numFmt w:val="bullet"/>
      <w:lvlText w:val="•"/>
      <w:lvlJc w:val="left"/>
      <w:pPr>
        <w:tabs>
          <w:tab w:val="num" w:pos="5040"/>
        </w:tabs>
        <w:ind w:left="5040" w:hanging="360"/>
      </w:pPr>
      <w:rPr>
        <w:rFonts w:ascii="Arial" w:hAnsi="Arial" w:hint="default"/>
      </w:rPr>
    </w:lvl>
    <w:lvl w:ilvl="7" w:tplc="932C8B54" w:tentative="1">
      <w:start w:val="1"/>
      <w:numFmt w:val="bullet"/>
      <w:lvlText w:val="•"/>
      <w:lvlJc w:val="left"/>
      <w:pPr>
        <w:tabs>
          <w:tab w:val="num" w:pos="5760"/>
        </w:tabs>
        <w:ind w:left="5760" w:hanging="360"/>
      </w:pPr>
      <w:rPr>
        <w:rFonts w:ascii="Arial" w:hAnsi="Arial" w:hint="default"/>
      </w:rPr>
    </w:lvl>
    <w:lvl w:ilvl="8" w:tplc="B9A21B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D9097E"/>
    <w:multiLevelType w:val="hybridMultilevel"/>
    <w:tmpl w:val="FFFFFFFF"/>
    <w:lvl w:ilvl="0" w:tplc="9D30AC68">
      <w:start w:val="1"/>
      <w:numFmt w:val="bullet"/>
      <w:lvlText w:val="-"/>
      <w:lvlJc w:val="left"/>
      <w:pPr>
        <w:ind w:left="720" w:hanging="360"/>
      </w:pPr>
      <w:rPr>
        <w:rFonts w:ascii="Calibri" w:hAnsi="Calibri" w:hint="default"/>
      </w:rPr>
    </w:lvl>
    <w:lvl w:ilvl="1" w:tplc="807237F0">
      <w:start w:val="1"/>
      <w:numFmt w:val="bullet"/>
      <w:lvlText w:val="o"/>
      <w:lvlJc w:val="left"/>
      <w:pPr>
        <w:ind w:left="1440" w:hanging="360"/>
      </w:pPr>
      <w:rPr>
        <w:rFonts w:ascii="Courier New" w:hAnsi="Courier New" w:hint="default"/>
      </w:rPr>
    </w:lvl>
    <w:lvl w:ilvl="2" w:tplc="4C2C95A0">
      <w:start w:val="1"/>
      <w:numFmt w:val="bullet"/>
      <w:lvlText w:val=""/>
      <w:lvlJc w:val="left"/>
      <w:pPr>
        <w:ind w:left="2160" w:hanging="360"/>
      </w:pPr>
      <w:rPr>
        <w:rFonts w:ascii="Wingdings" w:hAnsi="Wingdings" w:hint="default"/>
      </w:rPr>
    </w:lvl>
    <w:lvl w:ilvl="3" w:tplc="BB9E289E">
      <w:start w:val="1"/>
      <w:numFmt w:val="bullet"/>
      <w:lvlText w:val=""/>
      <w:lvlJc w:val="left"/>
      <w:pPr>
        <w:ind w:left="2880" w:hanging="360"/>
      </w:pPr>
      <w:rPr>
        <w:rFonts w:ascii="Symbol" w:hAnsi="Symbol" w:hint="default"/>
      </w:rPr>
    </w:lvl>
    <w:lvl w:ilvl="4" w:tplc="BDB07802">
      <w:start w:val="1"/>
      <w:numFmt w:val="bullet"/>
      <w:lvlText w:val="o"/>
      <w:lvlJc w:val="left"/>
      <w:pPr>
        <w:ind w:left="3600" w:hanging="360"/>
      </w:pPr>
      <w:rPr>
        <w:rFonts w:ascii="Courier New" w:hAnsi="Courier New" w:hint="default"/>
      </w:rPr>
    </w:lvl>
    <w:lvl w:ilvl="5" w:tplc="49AA7FC2">
      <w:start w:val="1"/>
      <w:numFmt w:val="bullet"/>
      <w:lvlText w:val=""/>
      <w:lvlJc w:val="left"/>
      <w:pPr>
        <w:ind w:left="4320" w:hanging="360"/>
      </w:pPr>
      <w:rPr>
        <w:rFonts w:ascii="Wingdings" w:hAnsi="Wingdings" w:hint="default"/>
      </w:rPr>
    </w:lvl>
    <w:lvl w:ilvl="6" w:tplc="BEE4A032">
      <w:start w:val="1"/>
      <w:numFmt w:val="bullet"/>
      <w:lvlText w:val=""/>
      <w:lvlJc w:val="left"/>
      <w:pPr>
        <w:ind w:left="5040" w:hanging="360"/>
      </w:pPr>
      <w:rPr>
        <w:rFonts w:ascii="Symbol" w:hAnsi="Symbol" w:hint="default"/>
      </w:rPr>
    </w:lvl>
    <w:lvl w:ilvl="7" w:tplc="4BFA4BC0">
      <w:start w:val="1"/>
      <w:numFmt w:val="bullet"/>
      <w:lvlText w:val="o"/>
      <w:lvlJc w:val="left"/>
      <w:pPr>
        <w:ind w:left="5760" w:hanging="360"/>
      </w:pPr>
      <w:rPr>
        <w:rFonts w:ascii="Courier New" w:hAnsi="Courier New" w:hint="default"/>
      </w:rPr>
    </w:lvl>
    <w:lvl w:ilvl="8" w:tplc="89EE10FE">
      <w:start w:val="1"/>
      <w:numFmt w:val="bullet"/>
      <w:lvlText w:val=""/>
      <w:lvlJc w:val="left"/>
      <w:pPr>
        <w:ind w:left="6480" w:hanging="360"/>
      </w:pPr>
      <w:rPr>
        <w:rFonts w:ascii="Wingdings" w:hAnsi="Wingdings" w:hint="default"/>
      </w:rPr>
    </w:lvl>
  </w:abstractNum>
  <w:abstractNum w:abstractNumId="5" w15:restartNumberingAfterBreak="0">
    <w:nsid w:val="169756E4"/>
    <w:multiLevelType w:val="hybridMultilevel"/>
    <w:tmpl w:val="BBB23E10"/>
    <w:lvl w:ilvl="0" w:tplc="0B983E0C">
      <w:numFmt w:val="bullet"/>
      <w:lvlText w:val="-"/>
      <w:lvlJc w:val="left"/>
      <w:pPr>
        <w:ind w:left="720" w:hanging="360"/>
      </w:pPr>
      <w:rPr>
        <w:rFonts w:ascii="Graphik" w:eastAsia="Times New Roman" w:hAnsi="Graphik"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C5F66"/>
    <w:multiLevelType w:val="hybridMultilevel"/>
    <w:tmpl w:val="FFFFFFFF"/>
    <w:lvl w:ilvl="0" w:tplc="43103284">
      <w:start w:val="1"/>
      <w:numFmt w:val="bullet"/>
      <w:lvlText w:val=""/>
      <w:lvlJc w:val="left"/>
      <w:pPr>
        <w:ind w:left="720" w:hanging="360"/>
      </w:pPr>
      <w:rPr>
        <w:rFonts w:ascii="Symbol" w:hAnsi="Symbol" w:hint="default"/>
      </w:rPr>
    </w:lvl>
    <w:lvl w:ilvl="1" w:tplc="4288C662">
      <w:start w:val="1"/>
      <w:numFmt w:val="bullet"/>
      <w:lvlText w:val="o"/>
      <w:lvlJc w:val="left"/>
      <w:pPr>
        <w:ind w:left="1440" w:hanging="360"/>
      </w:pPr>
      <w:rPr>
        <w:rFonts w:ascii="Courier New" w:hAnsi="Courier New" w:hint="default"/>
      </w:rPr>
    </w:lvl>
    <w:lvl w:ilvl="2" w:tplc="524CAECA">
      <w:start w:val="1"/>
      <w:numFmt w:val="bullet"/>
      <w:lvlText w:val=""/>
      <w:lvlJc w:val="left"/>
      <w:pPr>
        <w:ind w:left="2160" w:hanging="360"/>
      </w:pPr>
      <w:rPr>
        <w:rFonts w:ascii="Wingdings" w:hAnsi="Wingdings" w:hint="default"/>
      </w:rPr>
    </w:lvl>
    <w:lvl w:ilvl="3" w:tplc="12FA3EF4">
      <w:start w:val="1"/>
      <w:numFmt w:val="bullet"/>
      <w:lvlText w:val=""/>
      <w:lvlJc w:val="left"/>
      <w:pPr>
        <w:ind w:left="2880" w:hanging="360"/>
      </w:pPr>
      <w:rPr>
        <w:rFonts w:ascii="Symbol" w:hAnsi="Symbol" w:hint="default"/>
      </w:rPr>
    </w:lvl>
    <w:lvl w:ilvl="4" w:tplc="8ED62E9C">
      <w:start w:val="1"/>
      <w:numFmt w:val="bullet"/>
      <w:lvlText w:val="o"/>
      <w:lvlJc w:val="left"/>
      <w:pPr>
        <w:ind w:left="3600" w:hanging="360"/>
      </w:pPr>
      <w:rPr>
        <w:rFonts w:ascii="Courier New" w:hAnsi="Courier New" w:hint="default"/>
      </w:rPr>
    </w:lvl>
    <w:lvl w:ilvl="5" w:tplc="865AABD2">
      <w:start w:val="1"/>
      <w:numFmt w:val="bullet"/>
      <w:lvlText w:val=""/>
      <w:lvlJc w:val="left"/>
      <w:pPr>
        <w:ind w:left="4320" w:hanging="360"/>
      </w:pPr>
      <w:rPr>
        <w:rFonts w:ascii="Wingdings" w:hAnsi="Wingdings" w:hint="default"/>
      </w:rPr>
    </w:lvl>
    <w:lvl w:ilvl="6" w:tplc="1764D776">
      <w:start w:val="1"/>
      <w:numFmt w:val="bullet"/>
      <w:lvlText w:val=""/>
      <w:lvlJc w:val="left"/>
      <w:pPr>
        <w:ind w:left="5040" w:hanging="360"/>
      </w:pPr>
      <w:rPr>
        <w:rFonts w:ascii="Symbol" w:hAnsi="Symbol" w:hint="default"/>
      </w:rPr>
    </w:lvl>
    <w:lvl w:ilvl="7" w:tplc="81FC0902">
      <w:start w:val="1"/>
      <w:numFmt w:val="bullet"/>
      <w:lvlText w:val="o"/>
      <w:lvlJc w:val="left"/>
      <w:pPr>
        <w:ind w:left="5760" w:hanging="360"/>
      </w:pPr>
      <w:rPr>
        <w:rFonts w:ascii="Courier New" w:hAnsi="Courier New" w:hint="default"/>
      </w:rPr>
    </w:lvl>
    <w:lvl w:ilvl="8" w:tplc="F5324160">
      <w:start w:val="1"/>
      <w:numFmt w:val="bullet"/>
      <w:lvlText w:val=""/>
      <w:lvlJc w:val="left"/>
      <w:pPr>
        <w:ind w:left="6480" w:hanging="360"/>
      </w:pPr>
      <w:rPr>
        <w:rFonts w:ascii="Wingdings" w:hAnsi="Wingdings" w:hint="default"/>
      </w:rPr>
    </w:lvl>
  </w:abstractNum>
  <w:abstractNum w:abstractNumId="7" w15:restartNumberingAfterBreak="0">
    <w:nsid w:val="1B5B3741"/>
    <w:multiLevelType w:val="hybridMultilevel"/>
    <w:tmpl w:val="FFFFFFFF"/>
    <w:lvl w:ilvl="0" w:tplc="0CC08D00">
      <w:start w:val="1"/>
      <w:numFmt w:val="bullet"/>
      <w:lvlText w:val="-"/>
      <w:lvlJc w:val="left"/>
      <w:pPr>
        <w:ind w:left="720" w:hanging="360"/>
      </w:pPr>
      <w:rPr>
        <w:rFonts w:ascii="Calibri" w:hAnsi="Calibri" w:hint="default"/>
      </w:rPr>
    </w:lvl>
    <w:lvl w:ilvl="1" w:tplc="AC2A56F6">
      <w:start w:val="1"/>
      <w:numFmt w:val="bullet"/>
      <w:lvlText w:val="o"/>
      <w:lvlJc w:val="left"/>
      <w:pPr>
        <w:ind w:left="1440" w:hanging="360"/>
      </w:pPr>
      <w:rPr>
        <w:rFonts w:ascii="Courier New" w:hAnsi="Courier New" w:hint="default"/>
      </w:rPr>
    </w:lvl>
    <w:lvl w:ilvl="2" w:tplc="AEE4CC50">
      <w:start w:val="1"/>
      <w:numFmt w:val="bullet"/>
      <w:lvlText w:val=""/>
      <w:lvlJc w:val="left"/>
      <w:pPr>
        <w:ind w:left="2160" w:hanging="360"/>
      </w:pPr>
      <w:rPr>
        <w:rFonts w:ascii="Wingdings" w:hAnsi="Wingdings" w:hint="default"/>
      </w:rPr>
    </w:lvl>
    <w:lvl w:ilvl="3" w:tplc="D256C7EA">
      <w:start w:val="1"/>
      <w:numFmt w:val="bullet"/>
      <w:lvlText w:val=""/>
      <w:lvlJc w:val="left"/>
      <w:pPr>
        <w:ind w:left="2880" w:hanging="360"/>
      </w:pPr>
      <w:rPr>
        <w:rFonts w:ascii="Symbol" w:hAnsi="Symbol" w:hint="default"/>
      </w:rPr>
    </w:lvl>
    <w:lvl w:ilvl="4" w:tplc="FCAAB6D6">
      <w:start w:val="1"/>
      <w:numFmt w:val="bullet"/>
      <w:lvlText w:val="o"/>
      <w:lvlJc w:val="left"/>
      <w:pPr>
        <w:ind w:left="3600" w:hanging="360"/>
      </w:pPr>
      <w:rPr>
        <w:rFonts w:ascii="Courier New" w:hAnsi="Courier New" w:hint="default"/>
      </w:rPr>
    </w:lvl>
    <w:lvl w:ilvl="5" w:tplc="C5724B5C">
      <w:start w:val="1"/>
      <w:numFmt w:val="bullet"/>
      <w:lvlText w:val=""/>
      <w:lvlJc w:val="left"/>
      <w:pPr>
        <w:ind w:left="4320" w:hanging="360"/>
      </w:pPr>
      <w:rPr>
        <w:rFonts w:ascii="Wingdings" w:hAnsi="Wingdings" w:hint="default"/>
      </w:rPr>
    </w:lvl>
    <w:lvl w:ilvl="6" w:tplc="9408717E">
      <w:start w:val="1"/>
      <w:numFmt w:val="bullet"/>
      <w:lvlText w:val=""/>
      <w:lvlJc w:val="left"/>
      <w:pPr>
        <w:ind w:left="5040" w:hanging="360"/>
      </w:pPr>
      <w:rPr>
        <w:rFonts w:ascii="Symbol" w:hAnsi="Symbol" w:hint="default"/>
      </w:rPr>
    </w:lvl>
    <w:lvl w:ilvl="7" w:tplc="6284C06C">
      <w:start w:val="1"/>
      <w:numFmt w:val="bullet"/>
      <w:lvlText w:val="o"/>
      <w:lvlJc w:val="left"/>
      <w:pPr>
        <w:ind w:left="5760" w:hanging="360"/>
      </w:pPr>
      <w:rPr>
        <w:rFonts w:ascii="Courier New" w:hAnsi="Courier New" w:hint="default"/>
      </w:rPr>
    </w:lvl>
    <w:lvl w:ilvl="8" w:tplc="79DA05C4">
      <w:start w:val="1"/>
      <w:numFmt w:val="bullet"/>
      <w:lvlText w:val=""/>
      <w:lvlJc w:val="left"/>
      <w:pPr>
        <w:ind w:left="6480" w:hanging="360"/>
      </w:pPr>
      <w:rPr>
        <w:rFonts w:ascii="Wingdings" w:hAnsi="Wingdings" w:hint="default"/>
      </w:rPr>
    </w:lvl>
  </w:abstractNum>
  <w:abstractNum w:abstractNumId="8" w15:restartNumberingAfterBreak="0">
    <w:nsid w:val="1D2C4D42"/>
    <w:multiLevelType w:val="hybridMultilevel"/>
    <w:tmpl w:val="FFFFFFFF"/>
    <w:lvl w:ilvl="0" w:tplc="5E54335A">
      <w:start w:val="1"/>
      <w:numFmt w:val="bullet"/>
      <w:lvlText w:val=""/>
      <w:lvlJc w:val="left"/>
      <w:pPr>
        <w:ind w:left="720" w:hanging="360"/>
      </w:pPr>
      <w:rPr>
        <w:rFonts w:ascii="Symbol" w:hAnsi="Symbol" w:hint="default"/>
      </w:rPr>
    </w:lvl>
    <w:lvl w:ilvl="1" w:tplc="5ED44BE4">
      <w:start w:val="1"/>
      <w:numFmt w:val="bullet"/>
      <w:lvlText w:val="o"/>
      <w:lvlJc w:val="left"/>
      <w:pPr>
        <w:ind w:left="1440" w:hanging="360"/>
      </w:pPr>
      <w:rPr>
        <w:rFonts w:ascii="Courier New" w:hAnsi="Courier New" w:hint="default"/>
      </w:rPr>
    </w:lvl>
    <w:lvl w:ilvl="2" w:tplc="E77C1A2C">
      <w:start w:val="1"/>
      <w:numFmt w:val="bullet"/>
      <w:lvlText w:val=""/>
      <w:lvlJc w:val="left"/>
      <w:pPr>
        <w:ind w:left="2160" w:hanging="360"/>
      </w:pPr>
      <w:rPr>
        <w:rFonts w:ascii="Wingdings" w:hAnsi="Wingdings" w:hint="default"/>
      </w:rPr>
    </w:lvl>
    <w:lvl w:ilvl="3" w:tplc="51164A2E">
      <w:start w:val="1"/>
      <w:numFmt w:val="bullet"/>
      <w:lvlText w:val=""/>
      <w:lvlJc w:val="left"/>
      <w:pPr>
        <w:ind w:left="2880" w:hanging="360"/>
      </w:pPr>
      <w:rPr>
        <w:rFonts w:ascii="Symbol" w:hAnsi="Symbol" w:hint="default"/>
      </w:rPr>
    </w:lvl>
    <w:lvl w:ilvl="4" w:tplc="3A089FEE">
      <w:start w:val="1"/>
      <w:numFmt w:val="bullet"/>
      <w:lvlText w:val="o"/>
      <w:lvlJc w:val="left"/>
      <w:pPr>
        <w:ind w:left="3600" w:hanging="360"/>
      </w:pPr>
      <w:rPr>
        <w:rFonts w:ascii="Courier New" w:hAnsi="Courier New" w:hint="default"/>
      </w:rPr>
    </w:lvl>
    <w:lvl w:ilvl="5" w:tplc="D41EF990">
      <w:start w:val="1"/>
      <w:numFmt w:val="bullet"/>
      <w:lvlText w:val=""/>
      <w:lvlJc w:val="left"/>
      <w:pPr>
        <w:ind w:left="4320" w:hanging="360"/>
      </w:pPr>
      <w:rPr>
        <w:rFonts w:ascii="Wingdings" w:hAnsi="Wingdings" w:hint="default"/>
      </w:rPr>
    </w:lvl>
    <w:lvl w:ilvl="6" w:tplc="BA1EAEBC">
      <w:start w:val="1"/>
      <w:numFmt w:val="bullet"/>
      <w:lvlText w:val=""/>
      <w:lvlJc w:val="left"/>
      <w:pPr>
        <w:ind w:left="5040" w:hanging="360"/>
      </w:pPr>
      <w:rPr>
        <w:rFonts w:ascii="Symbol" w:hAnsi="Symbol" w:hint="default"/>
      </w:rPr>
    </w:lvl>
    <w:lvl w:ilvl="7" w:tplc="E8B89A46">
      <w:start w:val="1"/>
      <w:numFmt w:val="bullet"/>
      <w:lvlText w:val="o"/>
      <w:lvlJc w:val="left"/>
      <w:pPr>
        <w:ind w:left="5760" w:hanging="360"/>
      </w:pPr>
      <w:rPr>
        <w:rFonts w:ascii="Courier New" w:hAnsi="Courier New" w:hint="default"/>
      </w:rPr>
    </w:lvl>
    <w:lvl w:ilvl="8" w:tplc="EDB24430">
      <w:start w:val="1"/>
      <w:numFmt w:val="bullet"/>
      <w:lvlText w:val=""/>
      <w:lvlJc w:val="left"/>
      <w:pPr>
        <w:ind w:left="6480" w:hanging="360"/>
      </w:pPr>
      <w:rPr>
        <w:rFonts w:ascii="Wingdings" w:hAnsi="Wingdings" w:hint="default"/>
      </w:rPr>
    </w:lvl>
  </w:abstractNum>
  <w:abstractNum w:abstractNumId="9" w15:restartNumberingAfterBreak="0">
    <w:nsid w:val="2D3917BC"/>
    <w:multiLevelType w:val="hybridMultilevel"/>
    <w:tmpl w:val="70141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F6160"/>
    <w:multiLevelType w:val="hybridMultilevel"/>
    <w:tmpl w:val="FFFFFFFF"/>
    <w:lvl w:ilvl="0" w:tplc="DC02BF40">
      <w:start w:val="1"/>
      <w:numFmt w:val="bullet"/>
      <w:lvlText w:val=""/>
      <w:lvlJc w:val="left"/>
      <w:pPr>
        <w:ind w:left="720" w:hanging="360"/>
      </w:pPr>
      <w:rPr>
        <w:rFonts w:ascii="Symbol" w:hAnsi="Symbol" w:hint="default"/>
      </w:rPr>
    </w:lvl>
    <w:lvl w:ilvl="1" w:tplc="81F880CE">
      <w:start w:val="1"/>
      <w:numFmt w:val="bullet"/>
      <w:lvlText w:val="o"/>
      <w:lvlJc w:val="left"/>
      <w:pPr>
        <w:ind w:left="1440" w:hanging="360"/>
      </w:pPr>
      <w:rPr>
        <w:rFonts w:ascii="Courier New" w:hAnsi="Courier New" w:hint="default"/>
      </w:rPr>
    </w:lvl>
    <w:lvl w:ilvl="2" w:tplc="C4686BC8">
      <w:start w:val="1"/>
      <w:numFmt w:val="bullet"/>
      <w:lvlText w:val=""/>
      <w:lvlJc w:val="left"/>
      <w:pPr>
        <w:ind w:left="2160" w:hanging="360"/>
      </w:pPr>
      <w:rPr>
        <w:rFonts w:ascii="Wingdings" w:hAnsi="Wingdings" w:hint="default"/>
      </w:rPr>
    </w:lvl>
    <w:lvl w:ilvl="3" w:tplc="4A367544">
      <w:start w:val="1"/>
      <w:numFmt w:val="bullet"/>
      <w:lvlText w:val=""/>
      <w:lvlJc w:val="left"/>
      <w:pPr>
        <w:ind w:left="2880" w:hanging="360"/>
      </w:pPr>
      <w:rPr>
        <w:rFonts w:ascii="Symbol" w:hAnsi="Symbol" w:hint="default"/>
      </w:rPr>
    </w:lvl>
    <w:lvl w:ilvl="4" w:tplc="24EA8584">
      <w:start w:val="1"/>
      <w:numFmt w:val="bullet"/>
      <w:lvlText w:val="o"/>
      <w:lvlJc w:val="left"/>
      <w:pPr>
        <w:ind w:left="3600" w:hanging="360"/>
      </w:pPr>
      <w:rPr>
        <w:rFonts w:ascii="Courier New" w:hAnsi="Courier New" w:hint="default"/>
      </w:rPr>
    </w:lvl>
    <w:lvl w:ilvl="5" w:tplc="A914D4AC">
      <w:start w:val="1"/>
      <w:numFmt w:val="bullet"/>
      <w:lvlText w:val=""/>
      <w:lvlJc w:val="left"/>
      <w:pPr>
        <w:ind w:left="4320" w:hanging="360"/>
      </w:pPr>
      <w:rPr>
        <w:rFonts w:ascii="Wingdings" w:hAnsi="Wingdings" w:hint="default"/>
      </w:rPr>
    </w:lvl>
    <w:lvl w:ilvl="6" w:tplc="7FB60108">
      <w:start w:val="1"/>
      <w:numFmt w:val="bullet"/>
      <w:lvlText w:val=""/>
      <w:lvlJc w:val="left"/>
      <w:pPr>
        <w:ind w:left="5040" w:hanging="360"/>
      </w:pPr>
      <w:rPr>
        <w:rFonts w:ascii="Symbol" w:hAnsi="Symbol" w:hint="default"/>
      </w:rPr>
    </w:lvl>
    <w:lvl w:ilvl="7" w:tplc="00D40AB6">
      <w:start w:val="1"/>
      <w:numFmt w:val="bullet"/>
      <w:lvlText w:val="o"/>
      <w:lvlJc w:val="left"/>
      <w:pPr>
        <w:ind w:left="5760" w:hanging="360"/>
      </w:pPr>
      <w:rPr>
        <w:rFonts w:ascii="Courier New" w:hAnsi="Courier New" w:hint="default"/>
      </w:rPr>
    </w:lvl>
    <w:lvl w:ilvl="8" w:tplc="573E3B56">
      <w:start w:val="1"/>
      <w:numFmt w:val="bullet"/>
      <w:lvlText w:val=""/>
      <w:lvlJc w:val="left"/>
      <w:pPr>
        <w:ind w:left="6480" w:hanging="360"/>
      </w:pPr>
      <w:rPr>
        <w:rFonts w:ascii="Wingdings" w:hAnsi="Wingdings" w:hint="default"/>
      </w:rPr>
    </w:lvl>
  </w:abstractNum>
  <w:abstractNum w:abstractNumId="11" w15:restartNumberingAfterBreak="0">
    <w:nsid w:val="32C85497"/>
    <w:multiLevelType w:val="hybridMultilevel"/>
    <w:tmpl w:val="FFFFFFFF"/>
    <w:lvl w:ilvl="0" w:tplc="E1D2EA28">
      <w:start w:val="1"/>
      <w:numFmt w:val="bullet"/>
      <w:lvlText w:val=""/>
      <w:lvlJc w:val="left"/>
      <w:pPr>
        <w:ind w:left="720" w:hanging="360"/>
      </w:pPr>
      <w:rPr>
        <w:rFonts w:ascii="Symbol" w:hAnsi="Symbol" w:hint="default"/>
      </w:rPr>
    </w:lvl>
    <w:lvl w:ilvl="1" w:tplc="A2064884">
      <w:start w:val="1"/>
      <w:numFmt w:val="bullet"/>
      <w:lvlText w:val="o"/>
      <w:lvlJc w:val="left"/>
      <w:pPr>
        <w:ind w:left="1440" w:hanging="360"/>
      </w:pPr>
      <w:rPr>
        <w:rFonts w:ascii="Courier New" w:hAnsi="Courier New" w:hint="default"/>
      </w:rPr>
    </w:lvl>
    <w:lvl w:ilvl="2" w:tplc="8488E48E">
      <w:start w:val="1"/>
      <w:numFmt w:val="bullet"/>
      <w:lvlText w:val=""/>
      <w:lvlJc w:val="left"/>
      <w:pPr>
        <w:ind w:left="2160" w:hanging="360"/>
      </w:pPr>
      <w:rPr>
        <w:rFonts w:ascii="Wingdings" w:hAnsi="Wingdings" w:hint="default"/>
      </w:rPr>
    </w:lvl>
    <w:lvl w:ilvl="3" w:tplc="B35E8E62">
      <w:start w:val="1"/>
      <w:numFmt w:val="bullet"/>
      <w:lvlText w:val=""/>
      <w:lvlJc w:val="left"/>
      <w:pPr>
        <w:ind w:left="2880" w:hanging="360"/>
      </w:pPr>
      <w:rPr>
        <w:rFonts w:ascii="Symbol" w:hAnsi="Symbol" w:hint="default"/>
      </w:rPr>
    </w:lvl>
    <w:lvl w:ilvl="4" w:tplc="CB565F94">
      <w:start w:val="1"/>
      <w:numFmt w:val="bullet"/>
      <w:lvlText w:val="o"/>
      <w:lvlJc w:val="left"/>
      <w:pPr>
        <w:ind w:left="3600" w:hanging="360"/>
      </w:pPr>
      <w:rPr>
        <w:rFonts w:ascii="Courier New" w:hAnsi="Courier New" w:hint="default"/>
      </w:rPr>
    </w:lvl>
    <w:lvl w:ilvl="5" w:tplc="3D344BE0">
      <w:start w:val="1"/>
      <w:numFmt w:val="bullet"/>
      <w:lvlText w:val=""/>
      <w:lvlJc w:val="left"/>
      <w:pPr>
        <w:ind w:left="4320" w:hanging="360"/>
      </w:pPr>
      <w:rPr>
        <w:rFonts w:ascii="Wingdings" w:hAnsi="Wingdings" w:hint="default"/>
      </w:rPr>
    </w:lvl>
    <w:lvl w:ilvl="6" w:tplc="6678A452">
      <w:start w:val="1"/>
      <w:numFmt w:val="bullet"/>
      <w:lvlText w:val=""/>
      <w:lvlJc w:val="left"/>
      <w:pPr>
        <w:ind w:left="5040" w:hanging="360"/>
      </w:pPr>
      <w:rPr>
        <w:rFonts w:ascii="Symbol" w:hAnsi="Symbol" w:hint="default"/>
      </w:rPr>
    </w:lvl>
    <w:lvl w:ilvl="7" w:tplc="6DA017D2">
      <w:start w:val="1"/>
      <w:numFmt w:val="bullet"/>
      <w:lvlText w:val="o"/>
      <w:lvlJc w:val="left"/>
      <w:pPr>
        <w:ind w:left="5760" w:hanging="360"/>
      </w:pPr>
      <w:rPr>
        <w:rFonts w:ascii="Courier New" w:hAnsi="Courier New" w:hint="default"/>
      </w:rPr>
    </w:lvl>
    <w:lvl w:ilvl="8" w:tplc="515211DC">
      <w:start w:val="1"/>
      <w:numFmt w:val="bullet"/>
      <w:lvlText w:val=""/>
      <w:lvlJc w:val="left"/>
      <w:pPr>
        <w:ind w:left="6480" w:hanging="360"/>
      </w:pPr>
      <w:rPr>
        <w:rFonts w:ascii="Wingdings" w:hAnsi="Wingdings" w:hint="default"/>
      </w:rPr>
    </w:lvl>
  </w:abstractNum>
  <w:abstractNum w:abstractNumId="12" w15:restartNumberingAfterBreak="0">
    <w:nsid w:val="38072D6C"/>
    <w:multiLevelType w:val="hybridMultilevel"/>
    <w:tmpl w:val="84AAF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0B1323"/>
    <w:multiLevelType w:val="hybridMultilevel"/>
    <w:tmpl w:val="FFFFFFFF"/>
    <w:lvl w:ilvl="0" w:tplc="CCEE619C">
      <w:start w:val="1"/>
      <w:numFmt w:val="bullet"/>
      <w:lvlText w:val="-"/>
      <w:lvlJc w:val="left"/>
      <w:pPr>
        <w:ind w:left="720" w:hanging="360"/>
      </w:pPr>
      <w:rPr>
        <w:rFonts w:ascii="Calibri" w:hAnsi="Calibri" w:hint="default"/>
      </w:rPr>
    </w:lvl>
    <w:lvl w:ilvl="1" w:tplc="F138A818">
      <w:start w:val="1"/>
      <w:numFmt w:val="bullet"/>
      <w:lvlText w:val="o"/>
      <w:lvlJc w:val="left"/>
      <w:pPr>
        <w:ind w:left="1440" w:hanging="360"/>
      </w:pPr>
      <w:rPr>
        <w:rFonts w:ascii="Courier New" w:hAnsi="Courier New" w:hint="default"/>
      </w:rPr>
    </w:lvl>
    <w:lvl w:ilvl="2" w:tplc="15887116">
      <w:start w:val="1"/>
      <w:numFmt w:val="bullet"/>
      <w:lvlText w:val=""/>
      <w:lvlJc w:val="left"/>
      <w:pPr>
        <w:ind w:left="2160" w:hanging="360"/>
      </w:pPr>
      <w:rPr>
        <w:rFonts w:ascii="Wingdings" w:hAnsi="Wingdings" w:hint="default"/>
      </w:rPr>
    </w:lvl>
    <w:lvl w:ilvl="3" w:tplc="CA98BE8A">
      <w:start w:val="1"/>
      <w:numFmt w:val="bullet"/>
      <w:lvlText w:val=""/>
      <w:lvlJc w:val="left"/>
      <w:pPr>
        <w:ind w:left="2880" w:hanging="360"/>
      </w:pPr>
      <w:rPr>
        <w:rFonts w:ascii="Symbol" w:hAnsi="Symbol" w:hint="default"/>
      </w:rPr>
    </w:lvl>
    <w:lvl w:ilvl="4" w:tplc="3A0E9B96">
      <w:start w:val="1"/>
      <w:numFmt w:val="bullet"/>
      <w:lvlText w:val="o"/>
      <w:lvlJc w:val="left"/>
      <w:pPr>
        <w:ind w:left="3600" w:hanging="360"/>
      </w:pPr>
      <w:rPr>
        <w:rFonts w:ascii="Courier New" w:hAnsi="Courier New" w:hint="default"/>
      </w:rPr>
    </w:lvl>
    <w:lvl w:ilvl="5" w:tplc="63B459F4">
      <w:start w:val="1"/>
      <w:numFmt w:val="bullet"/>
      <w:lvlText w:val=""/>
      <w:lvlJc w:val="left"/>
      <w:pPr>
        <w:ind w:left="4320" w:hanging="360"/>
      </w:pPr>
      <w:rPr>
        <w:rFonts w:ascii="Wingdings" w:hAnsi="Wingdings" w:hint="default"/>
      </w:rPr>
    </w:lvl>
    <w:lvl w:ilvl="6" w:tplc="5934A0B6">
      <w:start w:val="1"/>
      <w:numFmt w:val="bullet"/>
      <w:lvlText w:val=""/>
      <w:lvlJc w:val="left"/>
      <w:pPr>
        <w:ind w:left="5040" w:hanging="360"/>
      </w:pPr>
      <w:rPr>
        <w:rFonts w:ascii="Symbol" w:hAnsi="Symbol" w:hint="default"/>
      </w:rPr>
    </w:lvl>
    <w:lvl w:ilvl="7" w:tplc="115AEDE2">
      <w:start w:val="1"/>
      <w:numFmt w:val="bullet"/>
      <w:lvlText w:val="o"/>
      <w:lvlJc w:val="left"/>
      <w:pPr>
        <w:ind w:left="5760" w:hanging="360"/>
      </w:pPr>
      <w:rPr>
        <w:rFonts w:ascii="Courier New" w:hAnsi="Courier New" w:hint="default"/>
      </w:rPr>
    </w:lvl>
    <w:lvl w:ilvl="8" w:tplc="891EC2EC">
      <w:start w:val="1"/>
      <w:numFmt w:val="bullet"/>
      <w:lvlText w:val=""/>
      <w:lvlJc w:val="left"/>
      <w:pPr>
        <w:ind w:left="6480" w:hanging="360"/>
      </w:pPr>
      <w:rPr>
        <w:rFonts w:ascii="Wingdings" w:hAnsi="Wingdings" w:hint="default"/>
      </w:rPr>
    </w:lvl>
  </w:abstractNum>
  <w:abstractNum w:abstractNumId="14" w15:restartNumberingAfterBreak="0">
    <w:nsid w:val="4A36442C"/>
    <w:multiLevelType w:val="hybridMultilevel"/>
    <w:tmpl w:val="FFFFFFFF"/>
    <w:lvl w:ilvl="0" w:tplc="27B0F258">
      <w:start w:val="1"/>
      <w:numFmt w:val="bullet"/>
      <w:lvlText w:val=""/>
      <w:lvlJc w:val="left"/>
      <w:pPr>
        <w:ind w:left="720" w:hanging="360"/>
      </w:pPr>
      <w:rPr>
        <w:rFonts w:ascii="Symbol" w:hAnsi="Symbol" w:hint="default"/>
      </w:rPr>
    </w:lvl>
    <w:lvl w:ilvl="1" w:tplc="CBAE8AC8">
      <w:start w:val="1"/>
      <w:numFmt w:val="bullet"/>
      <w:lvlText w:val="o"/>
      <w:lvlJc w:val="left"/>
      <w:pPr>
        <w:ind w:left="1440" w:hanging="360"/>
      </w:pPr>
      <w:rPr>
        <w:rFonts w:ascii="Courier New" w:hAnsi="Courier New" w:hint="default"/>
      </w:rPr>
    </w:lvl>
    <w:lvl w:ilvl="2" w:tplc="88C6BBA2">
      <w:start w:val="1"/>
      <w:numFmt w:val="bullet"/>
      <w:lvlText w:val=""/>
      <w:lvlJc w:val="left"/>
      <w:pPr>
        <w:ind w:left="2160" w:hanging="360"/>
      </w:pPr>
      <w:rPr>
        <w:rFonts w:ascii="Wingdings" w:hAnsi="Wingdings" w:hint="default"/>
      </w:rPr>
    </w:lvl>
    <w:lvl w:ilvl="3" w:tplc="E28A5DEA">
      <w:start w:val="1"/>
      <w:numFmt w:val="bullet"/>
      <w:lvlText w:val=""/>
      <w:lvlJc w:val="left"/>
      <w:pPr>
        <w:ind w:left="2880" w:hanging="360"/>
      </w:pPr>
      <w:rPr>
        <w:rFonts w:ascii="Symbol" w:hAnsi="Symbol" w:hint="default"/>
      </w:rPr>
    </w:lvl>
    <w:lvl w:ilvl="4" w:tplc="6C5C8A06">
      <w:start w:val="1"/>
      <w:numFmt w:val="bullet"/>
      <w:lvlText w:val="o"/>
      <w:lvlJc w:val="left"/>
      <w:pPr>
        <w:ind w:left="3600" w:hanging="360"/>
      </w:pPr>
      <w:rPr>
        <w:rFonts w:ascii="Courier New" w:hAnsi="Courier New" w:hint="default"/>
      </w:rPr>
    </w:lvl>
    <w:lvl w:ilvl="5" w:tplc="68086A5E">
      <w:start w:val="1"/>
      <w:numFmt w:val="bullet"/>
      <w:lvlText w:val=""/>
      <w:lvlJc w:val="left"/>
      <w:pPr>
        <w:ind w:left="4320" w:hanging="360"/>
      </w:pPr>
      <w:rPr>
        <w:rFonts w:ascii="Wingdings" w:hAnsi="Wingdings" w:hint="default"/>
      </w:rPr>
    </w:lvl>
    <w:lvl w:ilvl="6" w:tplc="FC8A04FA">
      <w:start w:val="1"/>
      <w:numFmt w:val="bullet"/>
      <w:lvlText w:val=""/>
      <w:lvlJc w:val="left"/>
      <w:pPr>
        <w:ind w:left="5040" w:hanging="360"/>
      </w:pPr>
      <w:rPr>
        <w:rFonts w:ascii="Symbol" w:hAnsi="Symbol" w:hint="default"/>
      </w:rPr>
    </w:lvl>
    <w:lvl w:ilvl="7" w:tplc="46DCE1CC">
      <w:start w:val="1"/>
      <w:numFmt w:val="bullet"/>
      <w:lvlText w:val="o"/>
      <w:lvlJc w:val="left"/>
      <w:pPr>
        <w:ind w:left="5760" w:hanging="360"/>
      </w:pPr>
      <w:rPr>
        <w:rFonts w:ascii="Courier New" w:hAnsi="Courier New" w:hint="default"/>
      </w:rPr>
    </w:lvl>
    <w:lvl w:ilvl="8" w:tplc="DA5C81EC">
      <w:start w:val="1"/>
      <w:numFmt w:val="bullet"/>
      <w:lvlText w:val=""/>
      <w:lvlJc w:val="left"/>
      <w:pPr>
        <w:ind w:left="6480" w:hanging="360"/>
      </w:pPr>
      <w:rPr>
        <w:rFonts w:ascii="Wingdings" w:hAnsi="Wingdings" w:hint="default"/>
      </w:rPr>
    </w:lvl>
  </w:abstractNum>
  <w:abstractNum w:abstractNumId="15" w15:restartNumberingAfterBreak="0">
    <w:nsid w:val="4DFF7619"/>
    <w:multiLevelType w:val="multilevel"/>
    <w:tmpl w:val="01C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32129"/>
    <w:multiLevelType w:val="hybridMultilevel"/>
    <w:tmpl w:val="029A3418"/>
    <w:lvl w:ilvl="0" w:tplc="FB86D9B8">
      <w:numFmt w:val="bullet"/>
      <w:lvlText w:val="-"/>
      <w:lvlJc w:val="left"/>
      <w:pPr>
        <w:ind w:left="720" w:hanging="360"/>
      </w:pPr>
      <w:rPr>
        <w:rFonts w:ascii="Graphik" w:eastAsia="Times New Roman" w:hAnsi="Graphik"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EB04CC"/>
    <w:multiLevelType w:val="hybridMultilevel"/>
    <w:tmpl w:val="FFFFFFFF"/>
    <w:lvl w:ilvl="0" w:tplc="86DE5D74">
      <w:start w:val="1"/>
      <w:numFmt w:val="bullet"/>
      <w:lvlText w:val=""/>
      <w:lvlJc w:val="left"/>
      <w:pPr>
        <w:ind w:left="720" w:hanging="360"/>
      </w:pPr>
      <w:rPr>
        <w:rFonts w:ascii="Symbol" w:hAnsi="Symbol" w:hint="default"/>
      </w:rPr>
    </w:lvl>
    <w:lvl w:ilvl="1" w:tplc="B15A68FE">
      <w:start w:val="1"/>
      <w:numFmt w:val="bullet"/>
      <w:lvlText w:val="o"/>
      <w:lvlJc w:val="left"/>
      <w:pPr>
        <w:ind w:left="1440" w:hanging="360"/>
      </w:pPr>
      <w:rPr>
        <w:rFonts w:ascii="Courier New" w:hAnsi="Courier New" w:hint="default"/>
      </w:rPr>
    </w:lvl>
    <w:lvl w:ilvl="2" w:tplc="65DC2B32">
      <w:start w:val="1"/>
      <w:numFmt w:val="bullet"/>
      <w:lvlText w:val=""/>
      <w:lvlJc w:val="left"/>
      <w:pPr>
        <w:ind w:left="2160" w:hanging="360"/>
      </w:pPr>
      <w:rPr>
        <w:rFonts w:ascii="Wingdings" w:hAnsi="Wingdings" w:hint="default"/>
      </w:rPr>
    </w:lvl>
    <w:lvl w:ilvl="3" w:tplc="62E668C8">
      <w:start w:val="1"/>
      <w:numFmt w:val="bullet"/>
      <w:lvlText w:val=""/>
      <w:lvlJc w:val="left"/>
      <w:pPr>
        <w:ind w:left="2880" w:hanging="360"/>
      </w:pPr>
      <w:rPr>
        <w:rFonts w:ascii="Symbol" w:hAnsi="Symbol" w:hint="default"/>
      </w:rPr>
    </w:lvl>
    <w:lvl w:ilvl="4" w:tplc="3BE09384">
      <w:start w:val="1"/>
      <w:numFmt w:val="bullet"/>
      <w:lvlText w:val="o"/>
      <w:lvlJc w:val="left"/>
      <w:pPr>
        <w:ind w:left="3600" w:hanging="360"/>
      </w:pPr>
      <w:rPr>
        <w:rFonts w:ascii="Courier New" w:hAnsi="Courier New" w:hint="default"/>
      </w:rPr>
    </w:lvl>
    <w:lvl w:ilvl="5" w:tplc="BC7428CA">
      <w:start w:val="1"/>
      <w:numFmt w:val="bullet"/>
      <w:lvlText w:val=""/>
      <w:lvlJc w:val="left"/>
      <w:pPr>
        <w:ind w:left="4320" w:hanging="360"/>
      </w:pPr>
      <w:rPr>
        <w:rFonts w:ascii="Wingdings" w:hAnsi="Wingdings" w:hint="default"/>
      </w:rPr>
    </w:lvl>
    <w:lvl w:ilvl="6" w:tplc="3260ED2C">
      <w:start w:val="1"/>
      <w:numFmt w:val="bullet"/>
      <w:lvlText w:val=""/>
      <w:lvlJc w:val="left"/>
      <w:pPr>
        <w:ind w:left="5040" w:hanging="360"/>
      </w:pPr>
      <w:rPr>
        <w:rFonts w:ascii="Symbol" w:hAnsi="Symbol" w:hint="default"/>
      </w:rPr>
    </w:lvl>
    <w:lvl w:ilvl="7" w:tplc="46302214">
      <w:start w:val="1"/>
      <w:numFmt w:val="bullet"/>
      <w:lvlText w:val="o"/>
      <w:lvlJc w:val="left"/>
      <w:pPr>
        <w:ind w:left="5760" w:hanging="360"/>
      </w:pPr>
      <w:rPr>
        <w:rFonts w:ascii="Courier New" w:hAnsi="Courier New" w:hint="default"/>
      </w:rPr>
    </w:lvl>
    <w:lvl w:ilvl="8" w:tplc="E3C6C380">
      <w:start w:val="1"/>
      <w:numFmt w:val="bullet"/>
      <w:lvlText w:val=""/>
      <w:lvlJc w:val="left"/>
      <w:pPr>
        <w:ind w:left="6480" w:hanging="360"/>
      </w:pPr>
      <w:rPr>
        <w:rFonts w:ascii="Wingdings" w:hAnsi="Wingdings" w:hint="default"/>
      </w:rPr>
    </w:lvl>
  </w:abstractNum>
  <w:abstractNum w:abstractNumId="18" w15:restartNumberingAfterBreak="0">
    <w:nsid w:val="5502794D"/>
    <w:multiLevelType w:val="hybridMultilevel"/>
    <w:tmpl w:val="FFFFFFFF"/>
    <w:lvl w:ilvl="0" w:tplc="A25AD51C">
      <w:start w:val="1"/>
      <w:numFmt w:val="bullet"/>
      <w:lvlText w:val=""/>
      <w:lvlJc w:val="left"/>
      <w:pPr>
        <w:ind w:left="720" w:hanging="360"/>
      </w:pPr>
      <w:rPr>
        <w:rFonts w:ascii="Symbol" w:hAnsi="Symbol" w:hint="default"/>
      </w:rPr>
    </w:lvl>
    <w:lvl w:ilvl="1" w:tplc="0EF8C18C">
      <w:start w:val="1"/>
      <w:numFmt w:val="bullet"/>
      <w:lvlText w:val="o"/>
      <w:lvlJc w:val="left"/>
      <w:pPr>
        <w:ind w:left="1440" w:hanging="360"/>
      </w:pPr>
      <w:rPr>
        <w:rFonts w:ascii="Courier New" w:hAnsi="Courier New" w:hint="default"/>
      </w:rPr>
    </w:lvl>
    <w:lvl w:ilvl="2" w:tplc="CF7E959A">
      <w:start w:val="1"/>
      <w:numFmt w:val="bullet"/>
      <w:lvlText w:val=""/>
      <w:lvlJc w:val="left"/>
      <w:pPr>
        <w:ind w:left="2160" w:hanging="360"/>
      </w:pPr>
      <w:rPr>
        <w:rFonts w:ascii="Wingdings" w:hAnsi="Wingdings" w:hint="default"/>
      </w:rPr>
    </w:lvl>
    <w:lvl w:ilvl="3" w:tplc="BBF0612C">
      <w:start w:val="1"/>
      <w:numFmt w:val="bullet"/>
      <w:lvlText w:val=""/>
      <w:lvlJc w:val="left"/>
      <w:pPr>
        <w:ind w:left="2880" w:hanging="360"/>
      </w:pPr>
      <w:rPr>
        <w:rFonts w:ascii="Symbol" w:hAnsi="Symbol" w:hint="default"/>
      </w:rPr>
    </w:lvl>
    <w:lvl w:ilvl="4" w:tplc="567AFB06">
      <w:start w:val="1"/>
      <w:numFmt w:val="bullet"/>
      <w:lvlText w:val="o"/>
      <w:lvlJc w:val="left"/>
      <w:pPr>
        <w:ind w:left="3600" w:hanging="360"/>
      </w:pPr>
      <w:rPr>
        <w:rFonts w:ascii="Courier New" w:hAnsi="Courier New" w:hint="default"/>
      </w:rPr>
    </w:lvl>
    <w:lvl w:ilvl="5" w:tplc="E2C42692">
      <w:start w:val="1"/>
      <w:numFmt w:val="bullet"/>
      <w:lvlText w:val=""/>
      <w:lvlJc w:val="left"/>
      <w:pPr>
        <w:ind w:left="4320" w:hanging="360"/>
      </w:pPr>
      <w:rPr>
        <w:rFonts w:ascii="Wingdings" w:hAnsi="Wingdings" w:hint="default"/>
      </w:rPr>
    </w:lvl>
    <w:lvl w:ilvl="6" w:tplc="F8C090B2">
      <w:start w:val="1"/>
      <w:numFmt w:val="bullet"/>
      <w:lvlText w:val=""/>
      <w:lvlJc w:val="left"/>
      <w:pPr>
        <w:ind w:left="5040" w:hanging="360"/>
      </w:pPr>
      <w:rPr>
        <w:rFonts w:ascii="Symbol" w:hAnsi="Symbol" w:hint="default"/>
      </w:rPr>
    </w:lvl>
    <w:lvl w:ilvl="7" w:tplc="AA24B53C">
      <w:start w:val="1"/>
      <w:numFmt w:val="bullet"/>
      <w:lvlText w:val="o"/>
      <w:lvlJc w:val="left"/>
      <w:pPr>
        <w:ind w:left="5760" w:hanging="360"/>
      </w:pPr>
      <w:rPr>
        <w:rFonts w:ascii="Courier New" w:hAnsi="Courier New" w:hint="default"/>
      </w:rPr>
    </w:lvl>
    <w:lvl w:ilvl="8" w:tplc="3BC08D6E">
      <w:start w:val="1"/>
      <w:numFmt w:val="bullet"/>
      <w:lvlText w:val=""/>
      <w:lvlJc w:val="left"/>
      <w:pPr>
        <w:ind w:left="6480" w:hanging="360"/>
      </w:pPr>
      <w:rPr>
        <w:rFonts w:ascii="Wingdings" w:hAnsi="Wingdings" w:hint="default"/>
      </w:rPr>
    </w:lvl>
  </w:abstractNum>
  <w:abstractNum w:abstractNumId="19" w15:restartNumberingAfterBreak="0">
    <w:nsid w:val="58A632C5"/>
    <w:multiLevelType w:val="hybridMultilevel"/>
    <w:tmpl w:val="FFFFFFFF"/>
    <w:lvl w:ilvl="0" w:tplc="DCA2AF08">
      <w:start w:val="1"/>
      <w:numFmt w:val="bullet"/>
      <w:lvlText w:val=""/>
      <w:lvlJc w:val="left"/>
      <w:pPr>
        <w:ind w:left="720" w:hanging="360"/>
      </w:pPr>
      <w:rPr>
        <w:rFonts w:ascii="Symbol" w:hAnsi="Symbol" w:hint="default"/>
      </w:rPr>
    </w:lvl>
    <w:lvl w:ilvl="1" w:tplc="722800A0">
      <w:start w:val="1"/>
      <w:numFmt w:val="bullet"/>
      <w:lvlText w:val="o"/>
      <w:lvlJc w:val="left"/>
      <w:pPr>
        <w:ind w:left="1440" w:hanging="360"/>
      </w:pPr>
      <w:rPr>
        <w:rFonts w:ascii="Courier New" w:hAnsi="Courier New" w:hint="default"/>
      </w:rPr>
    </w:lvl>
    <w:lvl w:ilvl="2" w:tplc="3E220F32">
      <w:start w:val="1"/>
      <w:numFmt w:val="bullet"/>
      <w:lvlText w:val=""/>
      <w:lvlJc w:val="left"/>
      <w:pPr>
        <w:ind w:left="2160" w:hanging="360"/>
      </w:pPr>
      <w:rPr>
        <w:rFonts w:ascii="Wingdings" w:hAnsi="Wingdings" w:hint="default"/>
      </w:rPr>
    </w:lvl>
    <w:lvl w:ilvl="3" w:tplc="62501694">
      <w:start w:val="1"/>
      <w:numFmt w:val="bullet"/>
      <w:lvlText w:val=""/>
      <w:lvlJc w:val="left"/>
      <w:pPr>
        <w:ind w:left="2880" w:hanging="360"/>
      </w:pPr>
      <w:rPr>
        <w:rFonts w:ascii="Symbol" w:hAnsi="Symbol" w:hint="default"/>
      </w:rPr>
    </w:lvl>
    <w:lvl w:ilvl="4" w:tplc="7FB0FD3C">
      <w:start w:val="1"/>
      <w:numFmt w:val="bullet"/>
      <w:lvlText w:val="o"/>
      <w:lvlJc w:val="left"/>
      <w:pPr>
        <w:ind w:left="3600" w:hanging="360"/>
      </w:pPr>
      <w:rPr>
        <w:rFonts w:ascii="Courier New" w:hAnsi="Courier New" w:hint="default"/>
      </w:rPr>
    </w:lvl>
    <w:lvl w:ilvl="5" w:tplc="794E3730">
      <w:start w:val="1"/>
      <w:numFmt w:val="bullet"/>
      <w:lvlText w:val=""/>
      <w:lvlJc w:val="left"/>
      <w:pPr>
        <w:ind w:left="4320" w:hanging="360"/>
      </w:pPr>
      <w:rPr>
        <w:rFonts w:ascii="Wingdings" w:hAnsi="Wingdings" w:hint="default"/>
      </w:rPr>
    </w:lvl>
    <w:lvl w:ilvl="6" w:tplc="871835FE">
      <w:start w:val="1"/>
      <w:numFmt w:val="bullet"/>
      <w:lvlText w:val=""/>
      <w:lvlJc w:val="left"/>
      <w:pPr>
        <w:ind w:left="5040" w:hanging="360"/>
      </w:pPr>
      <w:rPr>
        <w:rFonts w:ascii="Symbol" w:hAnsi="Symbol" w:hint="default"/>
      </w:rPr>
    </w:lvl>
    <w:lvl w:ilvl="7" w:tplc="BF8CF82E">
      <w:start w:val="1"/>
      <w:numFmt w:val="bullet"/>
      <w:lvlText w:val="o"/>
      <w:lvlJc w:val="left"/>
      <w:pPr>
        <w:ind w:left="5760" w:hanging="360"/>
      </w:pPr>
      <w:rPr>
        <w:rFonts w:ascii="Courier New" w:hAnsi="Courier New" w:hint="default"/>
      </w:rPr>
    </w:lvl>
    <w:lvl w:ilvl="8" w:tplc="989C2F0C">
      <w:start w:val="1"/>
      <w:numFmt w:val="bullet"/>
      <w:lvlText w:val=""/>
      <w:lvlJc w:val="left"/>
      <w:pPr>
        <w:ind w:left="6480" w:hanging="360"/>
      </w:pPr>
      <w:rPr>
        <w:rFonts w:ascii="Wingdings" w:hAnsi="Wingdings" w:hint="default"/>
      </w:rPr>
    </w:lvl>
  </w:abstractNum>
  <w:abstractNum w:abstractNumId="20" w15:restartNumberingAfterBreak="0">
    <w:nsid w:val="5EF94444"/>
    <w:multiLevelType w:val="multilevel"/>
    <w:tmpl w:val="333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E61D5"/>
    <w:multiLevelType w:val="hybridMultilevel"/>
    <w:tmpl w:val="FFFFFFFF"/>
    <w:lvl w:ilvl="0" w:tplc="DB5CDC8E">
      <w:start w:val="1"/>
      <w:numFmt w:val="bullet"/>
      <w:lvlText w:val=""/>
      <w:lvlJc w:val="left"/>
      <w:pPr>
        <w:ind w:left="720" w:hanging="360"/>
      </w:pPr>
      <w:rPr>
        <w:rFonts w:ascii="Symbol" w:hAnsi="Symbol" w:hint="default"/>
      </w:rPr>
    </w:lvl>
    <w:lvl w:ilvl="1" w:tplc="EF54FEC2">
      <w:start w:val="1"/>
      <w:numFmt w:val="bullet"/>
      <w:lvlText w:val="o"/>
      <w:lvlJc w:val="left"/>
      <w:pPr>
        <w:ind w:left="1440" w:hanging="360"/>
      </w:pPr>
      <w:rPr>
        <w:rFonts w:ascii="Courier New" w:hAnsi="Courier New" w:hint="default"/>
      </w:rPr>
    </w:lvl>
    <w:lvl w:ilvl="2" w:tplc="0918221A">
      <w:start w:val="1"/>
      <w:numFmt w:val="bullet"/>
      <w:lvlText w:val=""/>
      <w:lvlJc w:val="left"/>
      <w:pPr>
        <w:ind w:left="2160" w:hanging="360"/>
      </w:pPr>
      <w:rPr>
        <w:rFonts w:ascii="Wingdings" w:hAnsi="Wingdings" w:hint="default"/>
      </w:rPr>
    </w:lvl>
    <w:lvl w:ilvl="3" w:tplc="877283D4">
      <w:start w:val="1"/>
      <w:numFmt w:val="bullet"/>
      <w:lvlText w:val=""/>
      <w:lvlJc w:val="left"/>
      <w:pPr>
        <w:ind w:left="2880" w:hanging="360"/>
      </w:pPr>
      <w:rPr>
        <w:rFonts w:ascii="Symbol" w:hAnsi="Symbol" w:hint="default"/>
      </w:rPr>
    </w:lvl>
    <w:lvl w:ilvl="4" w:tplc="025E3196">
      <w:start w:val="1"/>
      <w:numFmt w:val="bullet"/>
      <w:lvlText w:val="o"/>
      <w:lvlJc w:val="left"/>
      <w:pPr>
        <w:ind w:left="3600" w:hanging="360"/>
      </w:pPr>
      <w:rPr>
        <w:rFonts w:ascii="Courier New" w:hAnsi="Courier New" w:hint="default"/>
      </w:rPr>
    </w:lvl>
    <w:lvl w:ilvl="5" w:tplc="9D38E13A">
      <w:start w:val="1"/>
      <w:numFmt w:val="bullet"/>
      <w:lvlText w:val=""/>
      <w:lvlJc w:val="left"/>
      <w:pPr>
        <w:ind w:left="4320" w:hanging="360"/>
      </w:pPr>
      <w:rPr>
        <w:rFonts w:ascii="Wingdings" w:hAnsi="Wingdings" w:hint="default"/>
      </w:rPr>
    </w:lvl>
    <w:lvl w:ilvl="6" w:tplc="F5C8AFC4">
      <w:start w:val="1"/>
      <w:numFmt w:val="bullet"/>
      <w:lvlText w:val=""/>
      <w:lvlJc w:val="left"/>
      <w:pPr>
        <w:ind w:left="5040" w:hanging="360"/>
      </w:pPr>
      <w:rPr>
        <w:rFonts w:ascii="Symbol" w:hAnsi="Symbol" w:hint="default"/>
      </w:rPr>
    </w:lvl>
    <w:lvl w:ilvl="7" w:tplc="6A5E0378">
      <w:start w:val="1"/>
      <w:numFmt w:val="bullet"/>
      <w:lvlText w:val="o"/>
      <w:lvlJc w:val="left"/>
      <w:pPr>
        <w:ind w:left="5760" w:hanging="360"/>
      </w:pPr>
      <w:rPr>
        <w:rFonts w:ascii="Courier New" w:hAnsi="Courier New" w:hint="default"/>
      </w:rPr>
    </w:lvl>
    <w:lvl w:ilvl="8" w:tplc="8DAEB876">
      <w:start w:val="1"/>
      <w:numFmt w:val="bullet"/>
      <w:lvlText w:val=""/>
      <w:lvlJc w:val="left"/>
      <w:pPr>
        <w:ind w:left="6480" w:hanging="360"/>
      </w:pPr>
      <w:rPr>
        <w:rFonts w:ascii="Wingdings" w:hAnsi="Wingdings" w:hint="default"/>
      </w:rPr>
    </w:lvl>
  </w:abstractNum>
  <w:abstractNum w:abstractNumId="22" w15:restartNumberingAfterBreak="0">
    <w:nsid w:val="6C8F798C"/>
    <w:multiLevelType w:val="hybridMultilevel"/>
    <w:tmpl w:val="133C5E76"/>
    <w:lvl w:ilvl="0" w:tplc="B99642E8">
      <w:start w:val="1"/>
      <w:numFmt w:val="decimal"/>
      <w:lvlText w:val="%1."/>
      <w:lvlJc w:val="left"/>
      <w:pPr>
        <w:ind w:left="720" w:hanging="360"/>
      </w:pPr>
      <w:rPr>
        <w:rFonts w:ascii="Segoe UI" w:eastAsia="Segoe UI" w:hAnsi="Segoe UI" w:hint="default"/>
        <w:b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D13170F"/>
    <w:multiLevelType w:val="multilevel"/>
    <w:tmpl w:val="AD1ED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E7BF0"/>
    <w:multiLevelType w:val="hybridMultilevel"/>
    <w:tmpl w:val="FA788E28"/>
    <w:lvl w:ilvl="0" w:tplc="1276A34E">
      <w:start w:val="1"/>
      <w:numFmt w:val="bullet"/>
      <w:lvlText w:val="•"/>
      <w:lvlJc w:val="left"/>
      <w:pPr>
        <w:tabs>
          <w:tab w:val="num" w:pos="720"/>
        </w:tabs>
        <w:ind w:left="720" w:hanging="360"/>
      </w:pPr>
      <w:rPr>
        <w:rFonts w:ascii="Arial" w:hAnsi="Arial" w:hint="default"/>
      </w:rPr>
    </w:lvl>
    <w:lvl w:ilvl="1" w:tplc="9AD437E0" w:tentative="1">
      <w:start w:val="1"/>
      <w:numFmt w:val="bullet"/>
      <w:lvlText w:val="•"/>
      <w:lvlJc w:val="left"/>
      <w:pPr>
        <w:tabs>
          <w:tab w:val="num" w:pos="1440"/>
        </w:tabs>
        <w:ind w:left="1440" w:hanging="360"/>
      </w:pPr>
      <w:rPr>
        <w:rFonts w:ascii="Arial" w:hAnsi="Arial" w:hint="default"/>
      </w:rPr>
    </w:lvl>
    <w:lvl w:ilvl="2" w:tplc="E57A07BE" w:tentative="1">
      <w:start w:val="1"/>
      <w:numFmt w:val="bullet"/>
      <w:lvlText w:val="•"/>
      <w:lvlJc w:val="left"/>
      <w:pPr>
        <w:tabs>
          <w:tab w:val="num" w:pos="2160"/>
        </w:tabs>
        <w:ind w:left="2160" w:hanging="360"/>
      </w:pPr>
      <w:rPr>
        <w:rFonts w:ascii="Arial" w:hAnsi="Arial" w:hint="default"/>
      </w:rPr>
    </w:lvl>
    <w:lvl w:ilvl="3" w:tplc="6D4A42D6" w:tentative="1">
      <w:start w:val="1"/>
      <w:numFmt w:val="bullet"/>
      <w:lvlText w:val="•"/>
      <w:lvlJc w:val="left"/>
      <w:pPr>
        <w:tabs>
          <w:tab w:val="num" w:pos="2880"/>
        </w:tabs>
        <w:ind w:left="2880" w:hanging="360"/>
      </w:pPr>
      <w:rPr>
        <w:rFonts w:ascii="Arial" w:hAnsi="Arial" w:hint="default"/>
      </w:rPr>
    </w:lvl>
    <w:lvl w:ilvl="4" w:tplc="8D14C210" w:tentative="1">
      <w:start w:val="1"/>
      <w:numFmt w:val="bullet"/>
      <w:lvlText w:val="•"/>
      <w:lvlJc w:val="left"/>
      <w:pPr>
        <w:tabs>
          <w:tab w:val="num" w:pos="3600"/>
        </w:tabs>
        <w:ind w:left="3600" w:hanging="360"/>
      </w:pPr>
      <w:rPr>
        <w:rFonts w:ascii="Arial" w:hAnsi="Arial" w:hint="default"/>
      </w:rPr>
    </w:lvl>
    <w:lvl w:ilvl="5" w:tplc="6DC24ED0" w:tentative="1">
      <w:start w:val="1"/>
      <w:numFmt w:val="bullet"/>
      <w:lvlText w:val="•"/>
      <w:lvlJc w:val="left"/>
      <w:pPr>
        <w:tabs>
          <w:tab w:val="num" w:pos="4320"/>
        </w:tabs>
        <w:ind w:left="4320" w:hanging="360"/>
      </w:pPr>
      <w:rPr>
        <w:rFonts w:ascii="Arial" w:hAnsi="Arial" w:hint="default"/>
      </w:rPr>
    </w:lvl>
    <w:lvl w:ilvl="6" w:tplc="E2F2D8E0" w:tentative="1">
      <w:start w:val="1"/>
      <w:numFmt w:val="bullet"/>
      <w:lvlText w:val="•"/>
      <w:lvlJc w:val="left"/>
      <w:pPr>
        <w:tabs>
          <w:tab w:val="num" w:pos="5040"/>
        </w:tabs>
        <w:ind w:left="5040" w:hanging="360"/>
      </w:pPr>
      <w:rPr>
        <w:rFonts w:ascii="Arial" w:hAnsi="Arial" w:hint="default"/>
      </w:rPr>
    </w:lvl>
    <w:lvl w:ilvl="7" w:tplc="A32EB73E" w:tentative="1">
      <w:start w:val="1"/>
      <w:numFmt w:val="bullet"/>
      <w:lvlText w:val="•"/>
      <w:lvlJc w:val="left"/>
      <w:pPr>
        <w:tabs>
          <w:tab w:val="num" w:pos="5760"/>
        </w:tabs>
        <w:ind w:left="5760" w:hanging="360"/>
      </w:pPr>
      <w:rPr>
        <w:rFonts w:ascii="Arial" w:hAnsi="Arial" w:hint="default"/>
      </w:rPr>
    </w:lvl>
    <w:lvl w:ilvl="8" w:tplc="5616E4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10"/>
  </w:num>
  <w:num w:numId="4">
    <w:abstractNumId w:val="17"/>
  </w:num>
  <w:num w:numId="5">
    <w:abstractNumId w:val="18"/>
  </w:num>
  <w:num w:numId="6">
    <w:abstractNumId w:val="8"/>
  </w:num>
  <w:num w:numId="7">
    <w:abstractNumId w:val="11"/>
  </w:num>
  <w:num w:numId="8">
    <w:abstractNumId w:val="15"/>
  </w:num>
  <w:num w:numId="9">
    <w:abstractNumId w:val="20"/>
  </w:num>
  <w:num w:numId="10">
    <w:abstractNumId w:val="23"/>
  </w:num>
  <w:num w:numId="11">
    <w:abstractNumId w:val="5"/>
  </w:num>
  <w:num w:numId="12">
    <w:abstractNumId w:val="9"/>
  </w:num>
  <w:num w:numId="13">
    <w:abstractNumId w:val="4"/>
  </w:num>
  <w:num w:numId="14">
    <w:abstractNumId w:val="7"/>
  </w:num>
  <w:num w:numId="15">
    <w:abstractNumId w:val="19"/>
  </w:num>
  <w:num w:numId="16">
    <w:abstractNumId w:val="6"/>
  </w:num>
  <w:num w:numId="17">
    <w:abstractNumId w:val="14"/>
  </w:num>
  <w:num w:numId="18">
    <w:abstractNumId w:val="21"/>
  </w:num>
  <w:num w:numId="19">
    <w:abstractNumId w:val="2"/>
  </w:num>
  <w:num w:numId="20">
    <w:abstractNumId w:val="12"/>
  </w:num>
  <w:num w:numId="21">
    <w:abstractNumId w:val="22"/>
  </w:num>
  <w:num w:numId="22">
    <w:abstractNumId w:val="16"/>
  </w:num>
  <w:num w:numId="23">
    <w:abstractNumId w:val="24"/>
  </w:num>
  <w:num w:numId="24">
    <w:abstractNumId w:val="1"/>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Val">
    <w15:presenceInfo w15:providerId="AD" w15:userId="S::val.adrien.li@accenture.com::d1d0c89f-cec8-44b6-b801-b3c43373f45c"/>
  </w15:person>
  <w15:person w15:author="Sobol, Melinda">
    <w15:presenceInfo w15:providerId="AD" w15:userId="S::melinda.sobol@accenture.com::c070ae2d-f2fd-43c9-82d0-68956ee5eea0"/>
  </w15:person>
  <w15:person w15:author="Gorecki, Andrew">
    <w15:presenceInfo w15:providerId="AD" w15:userId="S::andrew.gorecki@accenture.com::2b3fc270-a0d0-42e9-a1a7-fac9166ee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28"/>
    <w:rsid w:val="00004981"/>
    <w:rsid w:val="00005B78"/>
    <w:rsid w:val="00014931"/>
    <w:rsid w:val="00015B8E"/>
    <w:rsid w:val="0004514E"/>
    <w:rsid w:val="000519A0"/>
    <w:rsid w:val="00051F1A"/>
    <w:rsid w:val="00055224"/>
    <w:rsid w:val="00065AC9"/>
    <w:rsid w:val="00084064"/>
    <w:rsid w:val="000956C0"/>
    <w:rsid w:val="00096227"/>
    <w:rsid w:val="00096E37"/>
    <w:rsid w:val="000A585A"/>
    <w:rsid w:val="000B637D"/>
    <w:rsid w:val="000C6FC1"/>
    <w:rsid w:val="000E4A07"/>
    <w:rsid w:val="000E513D"/>
    <w:rsid w:val="000F13E7"/>
    <w:rsid w:val="0011293F"/>
    <w:rsid w:val="00113533"/>
    <w:rsid w:val="00114F41"/>
    <w:rsid w:val="00121C9F"/>
    <w:rsid w:val="00135BED"/>
    <w:rsid w:val="00145493"/>
    <w:rsid w:val="00151571"/>
    <w:rsid w:val="0015572D"/>
    <w:rsid w:val="00181FB7"/>
    <w:rsid w:val="001A2172"/>
    <w:rsid w:val="001A3307"/>
    <w:rsid w:val="001B019A"/>
    <w:rsid w:val="001B0BB7"/>
    <w:rsid w:val="001B3D0F"/>
    <w:rsid w:val="001B6C41"/>
    <w:rsid w:val="001C3141"/>
    <w:rsid w:val="001C5E78"/>
    <w:rsid w:val="001E4E89"/>
    <w:rsid w:val="001F4EA1"/>
    <w:rsid w:val="00201AFD"/>
    <w:rsid w:val="00224445"/>
    <w:rsid w:val="002469AD"/>
    <w:rsid w:val="00253A50"/>
    <w:rsid w:val="00253C7B"/>
    <w:rsid w:val="00253DD9"/>
    <w:rsid w:val="002677E9"/>
    <w:rsid w:val="00271697"/>
    <w:rsid w:val="00276D53"/>
    <w:rsid w:val="00281478"/>
    <w:rsid w:val="00281C08"/>
    <w:rsid w:val="00285907"/>
    <w:rsid w:val="00286187"/>
    <w:rsid w:val="002864F9"/>
    <w:rsid w:val="00286764"/>
    <w:rsid w:val="00291436"/>
    <w:rsid w:val="00291D59"/>
    <w:rsid w:val="002A0AA2"/>
    <w:rsid w:val="002A4995"/>
    <w:rsid w:val="002B1BDD"/>
    <w:rsid w:val="002B79B0"/>
    <w:rsid w:val="002C2957"/>
    <w:rsid w:val="002C65F2"/>
    <w:rsid w:val="002D3591"/>
    <w:rsid w:val="002D490D"/>
    <w:rsid w:val="002E213A"/>
    <w:rsid w:val="002E34E4"/>
    <w:rsid w:val="002F6BD4"/>
    <w:rsid w:val="003026A0"/>
    <w:rsid w:val="00311F4F"/>
    <w:rsid w:val="00326E2F"/>
    <w:rsid w:val="00336B1B"/>
    <w:rsid w:val="0034163B"/>
    <w:rsid w:val="00344881"/>
    <w:rsid w:val="00345427"/>
    <w:rsid w:val="003657BA"/>
    <w:rsid w:val="003745B1"/>
    <w:rsid w:val="0039059E"/>
    <w:rsid w:val="00394085"/>
    <w:rsid w:val="003D01B9"/>
    <w:rsid w:val="003D026E"/>
    <w:rsid w:val="003D4231"/>
    <w:rsid w:val="003D532A"/>
    <w:rsid w:val="003F307E"/>
    <w:rsid w:val="004043C7"/>
    <w:rsid w:val="0040794E"/>
    <w:rsid w:val="00412B0A"/>
    <w:rsid w:val="004152A5"/>
    <w:rsid w:val="00425273"/>
    <w:rsid w:val="00435955"/>
    <w:rsid w:val="00437657"/>
    <w:rsid w:val="0045683F"/>
    <w:rsid w:val="004578B5"/>
    <w:rsid w:val="00465247"/>
    <w:rsid w:val="0046613E"/>
    <w:rsid w:val="00472E5C"/>
    <w:rsid w:val="00491F7A"/>
    <w:rsid w:val="00495C76"/>
    <w:rsid w:val="00497D48"/>
    <w:rsid w:val="004A09D3"/>
    <w:rsid w:val="004A0FC0"/>
    <w:rsid w:val="004A396E"/>
    <w:rsid w:val="004A64A0"/>
    <w:rsid w:val="004B1912"/>
    <w:rsid w:val="004B2856"/>
    <w:rsid w:val="004D03B0"/>
    <w:rsid w:val="004D5162"/>
    <w:rsid w:val="004D659A"/>
    <w:rsid w:val="004E1DAD"/>
    <w:rsid w:val="004E42B6"/>
    <w:rsid w:val="004F1581"/>
    <w:rsid w:val="004F5970"/>
    <w:rsid w:val="0050087D"/>
    <w:rsid w:val="0050448F"/>
    <w:rsid w:val="00513E00"/>
    <w:rsid w:val="00547BBE"/>
    <w:rsid w:val="00553CE2"/>
    <w:rsid w:val="00566FE8"/>
    <w:rsid w:val="00577B12"/>
    <w:rsid w:val="0058242E"/>
    <w:rsid w:val="00593A31"/>
    <w:rsid w:val="005A0754"/>
    <w:rsid w:val="005A17CC"/>
    <w:rsid w:val="005A2090"/>
    <w:rsid w:val="005A5901"/>
    <w:rsid w:val="005A5C1A"/>
    <w:rsid w:val="005B1435"/>
    <w:rsid w:val="005B74E6"/>
    <w:rsid w:val="005D2BA5"/>
    <w:rsid w:val="005D6840"/>
    <w:rsid w:val="005E3EAC"/>
    <w:rsid w:val="005F66E5"/>
    <w:rsid w:val="005F726A"/>
    <w:rsid w:val="00613CD5"/>
    <w:rsid w:val="0061639F"/>
    <w:rsid w:val="00624F26"/>
    <w:rsid w:val="006263C6"/>
    <w:rsid w:val="00637F3F"/>
    <w:rsid w:val="00656C17"/>
    <w:rsid w:val="00660180"/>
    <w:rsid w:val="0066149B"/>
    <w:rsid w:val="00676F49"/>
    <w:rsid w:val="00685113"/>
    <w:rsid w:val="00685B79"/>
    <w:rsid w:val="006862D0"/>
    <w:rsid w:val="00695420"/>
    <w:rsid w:val="006A21F1"/>
    <w:rsid w:val="006A5EC6"/>
    <w:rsid w:val="006A6506"/>
    <w:rsid w:val="006C3248"/>
    <w:rsid w:val="006D70FE"/>
    <w:rsid w:val="006E2A63"/>
    <w:rsid w:val="006E4C56"/>
    <w:rsid w:val="006F5726"/>
    <w:rsid w:val="00715EC4"/>
    <w:rsid w:val="007170C5"/>
    <w:rsid w:val="00727BBD"/>
    <w:rsid w:val="0073053D"/>
    <w:rsid w:val="00730D5D"/>
    <w:rsid w:val="007326B3"/>
    <w:rsid w:val="007455C1"/>
    <w:rsid w:val="00746F46"/>
    <w:rsid w:val="007542BA"/>
    <w:rsid w:val="0076391D"/>
    <w:rsid w:val="00764306"/>
    <w:rsid w:val="00765E69"/>
    <w:rsid w:val="00775BC8"/>
    <w:rsid w:val="00777AEC"/>
    <w:rsid w:val="007840CF"/>
    <w:rsid w:val="00784159"/>
    <w:rsid w:val="00796644"/>
    <w:rsid w:val="007D1E70"/>
    <w:rsid w:val="007E09F3"/>
    <w:rsid w:val="007E0C0D"/>
    <w:rsid w:val="007E3E3E"/>
    <w:rsid w:val="007E49AC"/>
    <w:rsid w:val="007F4811"/>
    <w:rsid w:val="00800713"/>
    <w:rsid w:val="00802522"/>
    <w:rsid w:val="00803CE5"/>
    <w:rsid w:val="00826A4D"/>
    <w:rsid w:val="00833620"/>
    <w:rsid w:val="00837AF8"/>
    <w:rsid w:val="00837E63"/>
    <w:rsid w:val="0084167D"/>
    <w:rsid w:val="00852D83"/>
    <w:rsid w:val="008A703C"/>
    <w:rsid w:val="008B07A1"/>
    <w:rsid w:val="008B4176"/>
    <w:rsid w:val="008C48B2"/>
    <w:rsid w:val="008C6217"/>
    <w:rsid w:val="008C6DFA"/>
    <w:rsid w:val="008D7F5B"/>
    <w:rsid w:val="008F1EE5"/>
    <w:rsid w:val="008F25B9"/>
    <w:rsid w:val="0090052B"/>
    <w:rsid w:val="00905EA8"/>
    <w:rsid w:val="00913AA4"/>
    <w:rsid w:val="0091653A"/>
    <w:rsid w:val="0093379B"/>
    <w:rsid w:val="0093446E"/>
    <w:rsid w:val="00941E32"/>
    <w:rsid w:val="00946DFE"/>
    <w:rsid w:val="00950EFB"/>
    <w:rsid w:val="0096184E"/>
    <w:rsid w:val="00980632"/>
    <w:rsid w:val="00981A57"/>
    <w:rsid w:val="00994612"/>
    <w:rsid w:val="0099604A"/>
    <w:rsid w:val="009A1E5F"/>
    <w:rsid w:val="009A3D2F"/>
    <w:rsid w:val="009B73CA"/>
    <w:rsid w:val="009B7A96"/>
    <w:rsid w:val="009C344E"/>
    <w:rsid w:val="009C4A2F"/>
    <w:rsid w:val="009C7589"/>
    <w:rsid w:val="009F12E3"/>
    <w:rsid w:val="009F3F54"/>
    <w:rsid w:val="00A00FFB"/>
    <w:rsid w:val="00A03A2F"/>
    <w:rsid w:val="00A12271"/>
    <w:rsid w:val="00A220B3"/>
    <w:rsid w:val="00A231F6"/>
    <w:rsid w:val="00A274C4"/>
    <w:rsid w:val="00A2789F"/>
    <w:rsid w:val="00A31C8D"/>
    <w:rsid w:val="00A3286D"/>
    <w:rsid w:val="00A34F76"/>
    <w:rsid w:val="00A4795E"/>
    <w:rsid w:val="00A506A2"/>
    <w:rsid w:val="00A5445E"/>
    <w:rsid w:val="00A70354"/>
    <w:rsid w:val="00A80763"/>
    <w:rsid w:val="00A82330"/>
    <w:rsid w:val="00A826EB"/>
    <w:rsid w:val="00A82972"/>
    <w:rsid w:val="00A866E9"/>
    <w:rsid w:val="00A9753B"/>
    <w:rsid w:val="00AA4579"/>
    <w:rsid w:val="00AB2F8F"/>
    <w:rsid w:val="00AD0ACE"/>
    <w:rsid w:val="00AD4C48"/>
    <w:rsid w:val="00AE4917"/>
    <w:rsid w:val="00AF366C"/>
    <w:rsid w:val="00AF443E"/>
    <w:rsid w:val="00AF5994"/>
    <w:rsid w:val="00AF7937"/>
    <w:rsid w:val="00B04CB2"/>
    <w:rsid w:val="00B1098D"/>
    <w:rsid w:val="00B1268C"/>
    <w:rsid w:val="00B16EB9"/>
    <w:rsid w:val="00B21A4B"/>
    <w:rsid w:val="00B21C05"/>
    <w:rsid w:val="00B24A3B"/>
    <w:rsid w:val="00B26111"/>
    <w:rsid w:val="00B40963"/>
    <w:rsid w:val="00B4606D"/>
    <w:rsid w:val="00B460E5"/>
    <w:rsid w:val="00B86F6F"/>
    <w:rsid w:val="00B95DDD"/>
    <w:rsid w:val="00BA4D9B"/>
    <w:rsid w:val="00BA79D0"/>
    <w:rsid w:val="00BB676E"/>
    <w:rsid w:val="00BC32FA"/>
    <w:rsid w:val="00BC675F"/>
    <w:rsid w:val="00BF631D"/>
    <w:rsid w:val="00C1190F"/>
    <w:rsid w:val="00C14777"/>
    <w:rsid w:val="00C17ED4"/>
    <w:rsid w:val="00C262AE"/>
    <w:rsid w:val="00C27F8B"/>
    <w:rsid w:val="00C33855"/>
    <w:rsid w:val="00C5560F"/>
    <w:rsid w:val="00C6036C"/>
    <w:rsid w:val="00C63F77"/>
    <w:rsid w:val="00C812A6"/>
    <w:rsid w:val="00C815E4"/>
    <w:rsid w:val="00C908E4"/>
    <w:rsid w:val="00C90C5A"/>
    <w:rsid w:val="00C91BD9"/>
    <w:rsid w:val="00CA73B2"/>
    <w:rsid w:val="00CB1C7D"/>
    <w:rsid w:val="00CB4030"/>
    <w:rsid w:val="00CC394C"/>
    <w:rsid w:val="00CC758D"/>
    <w:rsid w:val="00CC7DFA"/>
    <w:rsid w:val="00CD1F3D"/>
    <w:rsid w:val="00CF07A9"/>
    <w:rsid w:val="00CF18EB"/>
    <w:rsid w:val="00D0675C"/>
    <w:rsid w:val="00D13C16"/>
    <w:rsid w:val="00D158CD"/>
    <w:rsid w:val="00D20975"/>
    <w:rsid w:val="00D301CF"/>
    <w:rsid w:val="00D31CB1"/>
    <w:rsid w:val="00D356D3"/>
    <w:rsid w:val="00D4141B"/>
    <w:rsid w:val="00D51AAC"/>
    <w:rsid w:val="00D57A6A"/>
    <w:rsid w:val="00D63180"/>
    <w:rsid w:val="00D6546E"/>
    <w:rsid w:val="00D66C77"/>
    <w:rsid w:val="00D66F36"/>
    <w:rsid w:val="00D71896"/>
    <w:rsid w:val="00D731C7"/>
    <w:rsid w:val="00D823BC"/>
    <w:rsid w:val="00D8313A"/>
    <w:rsid w:val="00D87818"/>
    <w:rsid w:val="00D90E7B"/>
    <w:rsid w:val="00D9158F"/>
    <w:rsid w:val="00D923ED"/>
    <w:rsid w:val="00DB412F"/>
    <w:rsid w:val="00DB6707"/>
    <w:rsid w:val="00DB69BE"/>
    <w:rsid w:val="00DC4018"/>
    <w:rsid w:val="00DD42CD"/>
    <w:rsid w:val="00DD585B"/>
    <w:rsid w:val="00DE0ACE"/>
    <w:rsid w:val="00DF041E"/>
    <w:rsid w:val="00E001BA"/>
    <w:rsid w:val="00E03291"/>
    <w:rsid w:val="00E05A4D"/>
    <w:rsid w:val="00E06177"/>
    <w:rsid w:val="00E123CD"/>
    <w:rsid w:val="00E1418B"/>
    <w:rsid w:val="00E24E63"/>
    <w:rsid w:val="00E25250"/>
    <w:rsid w:val="00E31B00"/>
    <w:rsid w:val="00E46AE5"/>
    <w:rsid w:val="00E64B99"/>
    <w:rsid w:val="00E700E1"/>
    <w:rsid w:val="00E7248A"/>
    <w:rsid w:val="00E7301B"/>
    <w:rsid w:val="00E752EC"/>
    <w:rsid w:val="00E76888"/>
    <w:rsid w:val="00E7786C"/>
    <w:rsid w:val="00E7CA07"/>
    <w:rsid w:val="00E8015C"/>
    <w:rsid w:val="00E824ED"/>
    <w:rsid w:val="00E87A28"/>
    <w:rsid w:val="00E967B3"/>
    <w:rsid w:val="00E97A19"/>
    <w:rsid w:val="00EA0F52"/>
    <w:rsid w:val="00EA37A9"/>
    <w:rsid w:val="00EA4C1B"/>
    <w:rsid w:val="00EA7643"/>
    <w:rsid w:val="00EB634A"/>
    <w:rsid w:val="00EC1BC3"/>
    <w:rsid w:val="00ED2507"/>
    <w:rsid w:val="00ED4BEA"/>
    <w:rsid w:val="00ED53AF"/>
    <w:rsid w:val="00EF063F"/>
    <w:rsid w:val="00F114E3"/>
    <w:rsid w:val="00F143BD"/>
    <w:rsid w:val="00F2060F"/>
    <w:rsid w:val="00F2158B"/>
    <w:rsid w:val="00F3460A"/>
    <w:rsid w:val="00F35DE5"/>
    <w:rsid w:val="00F40C9F"/>
    <w:rsid w:val="00F437B3"/>
    <w:rsid w:val="00F51D4E"/>
    <w:rsid w:val="00F52A7F"/>
    <w:rsid w:val="00F611C4"/>
    <w:rsid w:val="00F726DF"/>
    <w:rsid w:val="00F767FA"/>
    <w:rsid w:val="00F81AFF"/>
    <w:rsid w:val="00F930B4"/>
    <w:rsid w:val="00FA7EFF"/>
    <w:rsid w:val="00FB03EF"/>
    <w:rsid w:val="00FB4989"/>
    <w:rsid w:val="00FC2222"/>
    <w:rsid w:val="00FC6835"/>
    <w:rsid w:val="00FC6F36"/>
    <w:rsid w:val="00FD3B69"/>
    <w:rsid w:val="00FD5A9E"/>
    <w:rsid w:val="00FE29CB"/>
    <w:rsid w:val="00FF0FAD"/>
    <w:rsid w:val="01A53C1A"/>
    <w:rsid w:val="01D298BE"/>
    <w:rsid w:val="01F3AE1A"/>
    <w:rsid w:val="020181CB"/>
    <w:rsid w:val="027039FC"/>
    <w:rsid w:val="02F3F0AB"/>
    <w:rsid w:val="032E1E01"/>
    <w:rsid w:val="04362A11"/>
    <w:rsid w:val="044902BC"/>
    <w:rsid w:val="045361D6"/>
    <w:rsid w:val="045E3C63"/>
    <w:rsid w:val="04717B5E"/>
    <w:rsid w:val="049C2527"/>
    <w:rsid w:val="05C03E03"/>
    <w:rsid w:val="06008402"/>
    <w:rsid w:val="06298E7B"/>
    <w:rsid w:val="0649DE90"/>
    <w:rsid w:val="06AAFE09"/>
    <w:rsid w:val="06EE563A"/>
    <w:rsid w:val="06EF7630"/>
    <w:rsid w:val="0707F193"/>
    <w:rsid w:val="073A674D"/>
    <w:rsid w:val="07CF842A"/>
    <w:rsid w:val="07E36D48"/>
    <w:rsid w:val="07EB1D2C"/>
    <w:rsid w:val="07FEB66E"/>
    <w:rsid w:val="08C0CDF7"/>
    <w:rsid w:val="09147D40"/>
    <w:rsid w:val="09C4D0E2"/>
    <w:rsid w:val="09E941CE"/>
    <w:rsid w:val="0A2CBD78"/>
    <w:rsid w:val="0AC4D2C7"/>
    <w:rsid w:val="0AC79485"/>
    <w:rsid w:val="0AD9FB09"/>
    <w:rsid w:val="0AF0BC16"/>
    <w:rsid w:val="0B5FC8F2"/>
    <w:rsid w:val="0B71836C"/>
    <w:rsid w:val="0C2DFA52"/>
    <w:rsid w:val="0CC05542"/>
    <w:rsid w:val="0D04D9DC"/>
    <w:rsid w:val="0D3DFF7C"/>
    <w:rsid w:val="0D4635C9"/>
    <w:rsid w:val="0D5B2210"/>
    <w:rsid w:val="0D7C1DC2"/>
    <w:rsid w:val="0DB1E86C"/>
    <w:rsid w:val="0DC639D6"/>
    <w:rsid w:val="0DD31A7E"/>
    <w:rsid w:val="0E065484"/>
    <w:rsid w:val="0E0EBE4E"/>
    <w:rsid w:val="0E285CD8"/>
    <w:rsid w:val="0E51B390"/>
    <w:rsid w:val="0EA768D3"/>
    <w:rsid w:val="0EC468E5"/>
    <w:rsid w:val="0ED38DDA"/>
    <w:rsid w:val="0F1FDCDA"/>
    <w:rsid w:val="0F311F79"/>
    <w:rsid w:val="0FDE3B01"/>
    <w:rsid w:val="100F5244"/>
    <w:rsid w:val="10332C52"/>
    <w:rsid w:val="103DDC5F"/>
    <w:rsid w:val="1075A03E"/>
    <w:rsid w:val="116F3526"/>
    <w:rsid w:val="11E0FC99"/>
    <w:rsid w:val="11F13524"/>
    <w:rsid w:val="12135218"/>
    <w:rsid w:val="12DA93F0"/>
    <w:rsid w:val="12E888FC"/>
    <w:rsid w:val="12FCEF3D"/>
    <w:rsid w:val="13856766"/>
    <w:rsid w:val="13EF90EE"/>
    <w:rsid w:val="13FBE04A"/>
    <w:rsid w:val="145ED946"/>
    <w:rsid w:val="14B7F2DF"/>
    <w:rsid w:val="14EF601F"/>
    <w:rsid w:val="150509DE"/>
    <w:rsid w:val="15981337"/>
    <w:rsid w:val="15D57FA7"/>
    <w:rsid w:val="15E395EB"/>
    <w:rsid w:val="1659B1C9"/>
    <w:rsid w:val="16A8679A"/>
    <w:rsid w:val="173B50D7"/>
    <w:rsid w:val="1771EA1B"/>
    <w:rsid w:val="17D06060"/>
    <w:rsid w:val="186EB5DC"/>
    <w:rsid w:val="1879C400"/>
    <w:rsid w:val="1882939C"/>
    <w:rsid w:val="188BB544"/>
    <w:rsid w:val="192AA10A"/>
    <w:rsid w:val="192B60B8"/>
    <w:rsid w:val="1939DD8A"/>
    <w:rsid w:val="19407C7D"/>
    <w:rsid w:val="19533733"/>
    <w:rsid w:val="198D82FA"/>
    <w:rsid w:val="19B118FB"/>
    <w:rsid w:val="19CCF20E"/>
    <w:rsid w:val="19DDC2E2"/>
    <w:rsid w:val="19EF5BEC"/>
    <w:rsid w:val="1A01A283"/>
    <w:rsid w:val="1A1C8284"/>
    <w:rsid w:val="1A3A569A"/>
    <w:rsid w:val="1A63FC76"/>
    <w:rsid w:val="1A965A34"/>
    <w:rsid w:val="1AB53694"/>
    <w:rsid w:val="1AEEFBE4"/>
    <w:rsid w:val="1BEEFDC9"/>
    <w:rsid w:val="1C2A2670"/>
    <w:rsid w:val="1C6A2F52"/>
    <w:rsid w:val="1C863E89"/>
    <w:rsid w:val="1C992271"/>
    <w:rsid w:val="1CB118AF"/>
    <w:rsid w:val="1CB9D553"/>
    <w:rsid w:val="1CDDE68F"/>
    <w:rsid w:val="1D7F1DF2"/>
    <w:rsid w:val="1DA5AAC0"/>
    <w:rsid w:val="1DCED0A2"/>
    <w:rsid w:val="1DD6F7A2"/>
    <w:rsid w:val="1DEA9AF1"/>
    <w:rsid w:val="1E55A5B4"/>
    <w:rsid w:val="1E6DD9B8"/>
    <w:rsid w:val="1E780183"/>
    <w:rsid w:val="1EE5E9E5"/>
    <w:rsid w:val="1F28B5C5"/>
    <w:rsid w:val="1F555B53"/>
    <w:rsid w:val="1FD0E654"/>
    <w:rsid w:val="1FF17615"/>
    <w:rsid w:val="2058441F"/>
    <w:rsid w:val="20D08A75"/>
    <w:rsid w:val="210F9483"/>
    <w:rsid w:val="211C5003"/>
    <w:rsid w:val="21212C37"/>
    <w:rsid w:val="2174811A"/>
    <w:rsid w:val="217A1D73"/>
    <w:rsid w:val="21970E13"/>
    <w:rsid w:val="21C0A7F9"/>
    <w:rsid w:val="21CBB7F8"/>
    <w:rsid w:val="220D26CC"/>
    <w:rsid w:val="22167B2D"/>
    <w:rsid w:val="221C29E4"/>
    <w:rsid w:val="221D83E9"/>
    <w:rsid w:val="22279469"/>
    <w:rsid w:val="222CB367"/>
    <w:rsid w:val="22432F8C"/>
    <w:rsid w:val="22472E2A"/>
    <w:rsid w:val="2250BBFA"/>
    <w:rsid w:val="228202E7"/>
    <w:rsid w:val="22A599AD"/>
    <w:rsid w:val="2318A577"/>
    <w:rsid w:val="23A9411D"/>
    <w:rsid w:val="23B7308B"/>
    <w:rsid w:val="242DAC5E"/>
    <w:rsid w:val="24356706"/>
    <w:rsid w:val="24A43456"/>
    <w:rsid w:val="2542A9D2"/>
    <w:rsid w:val="259B2E61"/>
    <w:rsid w:val="25E80C41"/>
    <w:rsid w:val="25F7E93B"/>
    <w:rsid w:val="2602A35A"/>
    <w:rsid w:val="26070A52"/>
    <w:rsid w:val="261FB899"/>
    <w:rsid w:val="265C6B8D"/>
    <w:rsid w:val="26FB058C"/>
    <w:rsid w:val="2702F312"/>
    <w:rsid w:val="271A9F4D"/>
    <w:rsid w:val="2898AA93"/>
    <w:rsid w:val="2A003DE9"/>
    <w:rsid w:val="2A43A29C"/>
    <w:rsid w:val="2ACA6851"/>
    <w:rsid w:val="2AE482BB"/>
    <w:rsid w:val="2B1B8681"/>
    <w:rsid w:val="2B497B05"/>
    <w:rsid w:val="2BB13F56"/>
    <w:rsid w:val="2BCE76AF"/>
    <w:rsid w:val="2C3E1777"/>
    <w:rsid w:val="2C5256DA"/>
    <w:rsid w:val="2C786596"/>
    <w:rsid w:val="2CA039BF"/>
    <w:rsid w:val="2D742021"/>
    <w:rsid w:val="2DD3DD2D"/>
    <w:rsid w:val="2E608D8C"/>
    <w:rsid w:val="2E63809B"/>
    <w:rsid w:val="2E73C73D"/>
    <w:rsid w:val="2ECFE4C5"/>
    <w:rsid w:val="2EDD95B6"/>
    <w:rsid w:val="2F25B132"/>
    <w:rsid w:val="2FB462EE"/>
    <w:rsid w:val="2FF68476"/>
    <w:rsid w:val="3054C28B"/>
    <w:rsid w:val="30725840"/>
    <w:rsid w:val="30DAA9F0"/>
    <w:rsid w:val="31234715"/>
    <w:rsid w:val="316B21C2"/>
    <w:rsid w:val="318AC805"/>
    <w:rsid w:val="31F5AFC2"/>
    <w:rsid w:val="32242804"/>
    <w:rsid w:val="32FE7CA4"/>
    <w:rsid w:val="3347AEEB"/>
    <w:rsid w:val="334AFB77"/>
    <w:rsid w:val="336CFAB3"/>
    <w:rsid w:val="338F0DA7"/>
    <w:rsid w:val="33E2A5F2"/>
    <w:rsid w:val="3419D537"/>
    <w:rsid w:val="34772542"/>
    <w:rsid w:val="347E54B4"/>
    <w:rsid w:val="3486FC92"/>
    <w:rsid w:val="348DC85E"/>
    <w:rsid w:val="34EFBBBF"/>
    <w:rsid w:val="3579A4B8"/>
    <w:rsid w:val="358F18CA"/>
    <w:rsid w:val="35B223D5"/>
    <w:rsid w:val="35D94E10"/>
    <w:rsid w:val="363E13DA"/>
    <w:rsid w:val="36C72226"/>
    <w:rsid w:val="36DBEF65"/>
    <w:rsid w:val="371219C1"/>
    <w:rsid w:val="37386F17"/>
    <w:rsid w:val="38705AA6"/>
    <w:rsid w:val="38920600"/>
    <w:rsid w:val="397D8A8B"/>
    <w:rsid w:val="39F062AB"/>
    <w:rsid w:val="3A3E4866"/>
    <w:rsid w:val="3AE4EB18"/>
    <w:rsid w:val="3B2CDDDC"/>
    <w:rsid w:val="3B5CBA27"/>
    <w:rsid w:val="3BFC71B3"/>
    <w:rsid w:val="3C2C84A4"/>
    <w:rsid w:val="3C3FDB1A"/>
    <w:rsid w:val="3C432A30"/>
    <w:rsid w:val="3C5090EC"/>
    <w:rsid w:val="3C57E3F8"/>
    <w:rsid w:val="3C9326F9"/>
    <w:rsid w:val="3CB9438F"/>
    <w:rsid w:val="3CD4C30E"/>
    <w:rsid w:val="3D21D2B0"/>
    <w:rsid w:val="3E191EEA"/>
    <w:rsid w:val="3EC4158C"/>
    <w:rsid w:val="3ED16BE0"/>
    <w:rsid w:val="3EE6A1D9"/>
    <w:rsid w:val="3F480536"/>
    <w:rsid w:val="3F4E7194"/>
    <w:rsid w:val="3FAFDFFA"/>
    <w:rsid w:val="3FB96A73"/>
    <w:rsid w:val="4014DBB3"/>
    <w:rsid w:val="401EF311"/>
    <w:rsid w:val="40222461"/>
    <w:rsid w:val="4046D4C1"/>
    <w:rsid w:val="40DF92E3"/>
    <w:rsid w:val="40EE92FB"/>
    <w:rsid w:val="414B8868"/>
    <w:rsid w:val="4159C007"/>
    <w:rsid w:val="417DD479"/>
    <w:rsid w:val="419451B5"/>
    <w:rsid w:val="41F085FA"/>
    <w:rsid w:val="41F711BF"/>
    <w:rsid w:val="427B6344"/>
    <w:rsid w:val="42CC07B4"/>
    <w:rsid w:val="42CE0881"/>
    <w:rsid w:val="42D859FE"/>
    <w:rsid w:val="42E812CB"/>
    <w:rsid w:val="42FBBD25"/>
    <w:rsid w:val="4329EB36"/>
    <w:rsid w:val="435039D6"/>
    <w:rsid w:val="44281D11"/>
    <w:rsid w:val="445B8EFF"/>
    <w:rsid w:val="44A60A01"/>
    <w:rsid w:val="44A679CE"/>
    <w:rsid w:val="45112A69"/>
    <w:rsid w:val="45B32727"/>
    <w:rsid w:val="45F27BBE"/>
    <w:rsid w:val="463D592C"/>
    <w:rsid w:val="4640DE43"/>
    <w:rsid w:val="46755FBF"/>
    <w:rsid w:val="46A8E258"/>
    <w:rsid w:val="46AFED80"/>
    <w:rsid w:val="46C1013D"/>
    <w:rsid w:val="4700C072"/>
    <w:rsid w:val="474EF788"/>
    <w:rsid w:val="47598379"/>
    <w:rsid w:val="476ACDAF"/>
    <w:rsid w:val="476F8AE9"/>
    <w:rsid w:val="478F5135"/>
    <w:rsid w:val="4793D7DC"/>
    <w:rsid w:val="47A9B346"/>
    <w:rsid w:val="47CCA290"/>
    <w:rsid w:val="47ED78A4"/>
    <w:rsid w:val="48988E5A"/>
    <w:rsid w:val="48ECFDB4"/>
    <w:rsid w:val="494637FA"/>
    <w:rsid w:val="49A03C15"/>
    <w:rsid w:val="49CFEA53"/>
    <w:rsid w:val="4A01AD32"/>
    <w:rsid w:val="4A5E0AB7"/>
    <w:rsid w:val="4AB05830"/>
    <w:rsid w:val="4AB1EBC7"/>
    <w:rsid w:val="4AE9A09C"/>
    <w:rsid w:val="4AEBE988"/>
    <w:rsid w:val="4AFA7C39"/>
    <w:rsid w:val="4B607CE8"/>
    <w:rsid w:val="4BB555FA"/>
    <w:rsid w:val="4C787056"/>
    <w:rsid w:val="4C8A2F14"/>
    <w:rsid w:val="4C8FCB9D"/>
    <w:rsid w:val="4C95E69D"/>
    <w:rsid w:val="4CA13A3E"/>
    <w:rsid w:val="4CDBF623"/>
    <w:rsid w:val="4CFDB71C"/>
    <w:rsid w:val="4D6116DA"/>
    <w:rsid w:val="4DBE15EB"/>
    <w:rsid w:val="4E2DEC00"/>
    <w:rsid w:val="4E69BD62"/>
    <w:rsid w:val="4E832032"/>
    <w:rsid w:val="4EC515A2"/>
    <w:rsid w:val="4F55F356"/>
    <w:rsid w:val="4F94E57C"/>
    <w:rsid w:val="502CB265"/>
    <w:rsid w:val="507FABA2"/>
    <w:rsid w:val="50813F39"/>
    <w:rsid w:val="50BC0648"/>
    <w:rsid w:val="50CCD83F"/>
    <w:rsid w:val="518D6E2D"/>
    <w:rsid w:val="5334E66A"/>
    <w:rsid w:val="533540FF"/>
    <w:rsid w:val="533D2E85"/>
    <w:rsid w:val="5375AF74"/>
    <w:rsid w:val="53904FE2"/>
    <w:rsid w:val="53DD4E6D"/>
    <w:rsid w:val="54658474"/>
    <w:rsid w:val="54D8FEE6"/>
    <w:rsid w:val="55081526"/>
    <w:rsid w:val="550EBD4E"/>
    <w:rsid w:val="5520B761"/>
    <w:rsid w:val="5596AE86"/>
    <w:rsid w:val="565092AB"/>
    <w:rsid w:val="5667DF18"/>
    <w:rsid w:val="568F83C1"/>
    <w:rsid w:val="569D117E"/>
    <w:rsid w:val="56B2EAB6"/>
    <w:rsid w:val="56E4B434"/>
    <w:rsid w:val="5708DE70"/>
    <w:rsid w:val="574BCFD4"/>
    <w:rsid w:val="576FA326"/>
    <w:rsid w:val="57B54CF5"/>
    <w:rsid w:val="5831CB55"/>
    <w:rsid w:val="58A73235"/>
    <w:rsid w:val="58CDF691"/>
    <w:rsid w:val="590439DC"/>
    <w:rsid w:val="59AC7009"/>
    <w:rsid w:val="59CBC89B"/>
    <w:rsid w:val="59F42884"/>
    <w:rsid w:val="5AC15EA9"/>
    <w:rsid w:val="5AC75BB6"/>
    <w:rsid w:val="5AE8E4F5"/>
    <w:rsid w:val="5AEAC2A8"/>
    <w:rsid w:val="5B07AE8E"/>
    <w:rsid w:val="5B5799C8"/>
    <w:rsid w:val="5B8133B3"/>
    <w:rsid w:val="5B9C9E8F"/>
    <w:rsid w:val="5C050DC6"/>
    <w:rsid w:val="5C3C1A22"/>
    <w:rsid w:val="5CAEE5B9"/>
    <w:rsid w:val="5CB12F78"/>
    <w:rsid w:val="5D0FEB8A"/>
    <w:rsid w:val="5D721357"/>
    <w:rsid w:val="5DD03B20"/>
    <w:rsid w:val="5E28CA0C"/>
    <w:rsid w:val="5E8082B6"/>
    <w:rsid w:val="5EC91D13"/>
    <w:rsid w:val="5ED718B3"/>
    <w:rsid w:val="5F21F7A9"/>
    <w:rsid w:val="5F26C9BC"/>
    <w:rsid w:val="5F69D520"/>
    <w:rsid w:val="5F94CFCC"/>
    <w:rsid w:val="5FA9F9FF"/>
    <w:rsid w:val="5FD854C2"/>
    <w:rsid w:val="5FE53D00"/>
    <w:rsid w:val="60FA795E"/>
    <w:rsid w:val="61082884"/>
    <w:rsid w:val="61386222"/>
    <w:rsid w:val="61B5A075"/>
    <w:rsid w:val="61E22190"/>
    <w:rsid w:val="61EAEB36"/>
    <w:rsid w:val="61F1241F"/>
    <w:rsid w:val="62580B66"/>
    <w:rsid w:val="6384E3A2"/>
    <w:rsid w:val="63F696DF"/>
    <w:rsid w:val="644B4833"/>
    <w:rsid w:val="6472BD30"/>
    <w:rsid w:val="64F0E9AB"/>
    <w:rsid w:val="651ABA51"/>
    <w:rsid w:val="654927C6"/>
    <w:rsid w:val="655C549F"/>
    <w:rsid w:val="655FB255"/>
    <w:rsid w:val="6568119F"/>
    <w:rsid w:val="65B72D33"/>
    <w:rsid w:val="660FB7DF"/>
    <w:rsid w:val="6641E502"/>
    <w:rsid w:val="6688F5B8"/>
    <w:rsid w:val="670DDCDA"/>
    <w:rsid w:val="672DC30B"/>
    <w:rsid w:val="6769E124"/>
    <w:rsid w:val="67A56BA2"/>
    <w:rsid w:val="67BEDA3B"/>
    <w:rsid w:val="67DF3C64"/>
    <w:rsid w:val="680D9B15"/>
    <w:rsid w:val="68466FDB"/>
    <w:rsid w:val="6855B691"/>
    <w:rsid w:val="689A1A14"/>
    <w:rsid w:val="68B152DA"/>
    <w:rsid w:val="68B23105"/>
    <w:rsid w:val="68C6E35A"/>
    <w:rsid w:val="68DBE44A"/>
    <w:rsid w:val="6A185ABD"/>
    <w:rsid w:val="6AE27212"/>
    <w:rsid w:val="6B11EF73"/>
    <w:rsid w:val="6B1FE62C"/>
    <w:rsid w:val="6B34C37B"/>
    <w:rsid w:val="6B5C82BB"/>
    <w:rsid w:val="6BB88A50"/>
    <w:rsid w:val="6BD9A355"/>
    <w:rsid w:val="6C48B04B"/>
    <w:rsid w:val="6C78DCC5"/>
    <w:rsid w:val="6C8F5860"/>
    <w:rsid w:val="6CA2C6A6"/>
    <w:rsid w:val="6CB28531"/>
    <w:rsid w:val="6D3420E2"/>
    <w:rsid w:val="6D3E4560"/>
    <w:rsid w:val="6DF5FAD8"/>
    <w:rsid w:val="6E94237D"/>
    <w:rsid w:val="6F076C01"/>
    <w:rsid w:val="6F3DD746"/>
    <w:rsid w:val="6F9F92AB"/>
    <w:rsid w:val="70034E50"/>
    <w:rsid w:val="70213C0A"/>
    <w:rsid w:val="7029E7D1"/>
    <w:rsid w:val="7073650E"/>
    <w:rsid w:val="7077B614"/>
    <w:rsid w:val="710C6FED"/>
    <w:rsid w:val="712639D4"/>
    <w:rsid w:val="71B2F3D6"/>
    <w:rsid w:val="71F97E5C"/>
    <w:rsid w:val="7233F2D8"/>
    <w:rsid w:val="7248717D"/>
    <w:rsid w:val="72F07EEB"/>
    <w:rsid w:val="739FF3BD"/>
    <w:rsid w:val="73D1409F"/>
    <w:rsid w:val="741D7A7C"/>
    <w:rsid w:val="743037EE"/>
    <w:rsid w:val="74554B86"/>
    <w:rsid w:val="7488410F"/>
    <w:rsid w:val="757F5DCD"/>
    <w:rsid w:val="75A9F748"/>
    <w:rsid w:val="75DDFF97"/>
    <w:rsid w:val="76281FAD"/>
    <w:rsid w:val="763CC007"/>
    <w:rsid w:val="76785D79"/>
    <w:rsid w:val="76B7CF99"/>
    <w:rsid w:val="76EF7D73"/>
    <w:rsid w:val="7728733B"/>
    <w:rsid w:val="77420935"/>
    <w:rsid w:val="7799FD1D"/>
    <w:rsid w:val="77A05E12"/>
    <w:rsid w:val="77AAA490"/>
    <w:rsid w:val="77DE27DC"/>
    <w:rsid w:val="784D799A"/>
    <w:rsid w:val="7868A0C4"/>
    <w:rsid w:val="78E4F4AA"/>
    <w:rsid w:val="7A68F80C"/>
    <w:rsid w:val="7B2D635F"/>
    <w:rsid w:val="7B459265"/>
    <w:rsid w:val="7B52E5B0"/>
    <w:rsid w:val="7B8FBD43"/>
    <w:rsid w:val="7C29E6E6"/>
    <w:rsid w:val="7C47350E"/>
    <w:rsid w:val="7C6AE3F6"/>
    <w:rsid w:val="7C7E94BB"/>
    <w:rsid w:val="7C88C4C5"/>
    <w:rsid w:val="7C92B3A2"/>
    <w:rsid w:val="7C94BB0D"/>
    <w:rsid w:val="7D1667C8"/>
    <w:rsid w:val="7D194F73"/>
    <w:rsid w:val="7D2CBC94"/>
    <w:rsid w:val="7D2E4BEE"/>
    <w:rsid w:val="7D82C254"/>
    <w:rsid w:val="7D9A99EA"/>
    <w:rsid w:val="7DE81E07"/>
    <w:rsid w:val="7E065CF9"/>
    <w:rsid w:val="7E4601D8"/>
    <w:rsid w:val="7E7939BF"/>
    <w:rsid w:val="7E89C9D7"/>
    <w:rsid w:val="7E930063"/>
    <w:rsid w:val="7ECE124E"/>
    <w:rsid w:val="7F30681B"/>
    <w:rsid w:val="7F3EE96A"/>
    <w:rsid w:val="7F40BC40"/>
    <w:rsid w:val="7F6B5E94"/>
    <w:rsid w:val="7F6D9AF9"/>
    <w:rsid w:val="7FBDA3F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42BC"/>
  <w15:chartTrackingRefBased/>
  <w15:docId w15:val="{783AC322-EC48-3D46-88BC-247830C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A2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F366C"/>
    <w:pPr>
      <w:ind w:left="720"/>
      <w:contextualSpacing/>
    </w:pPr>
  </w:style>
  <w:style w:type="character" w:styleId="CommentReference">
    <w:name w:val="annotation reference"/>
    <w:basedOn w:val="DefaultParagraphFont"/>
    <w:uiPriority w:val="99"/>
    <w:semiHidden/>
    <w:unhideWhenUsed/>
    <w:rsid w:val="00E7248A"/>
    <w:rPr>
      <w:sz w:val="16"/>
      <w:szCs w:val="16"/>
    </w:rPr>
  </w:style>
  <w:style w:type="paragraph" w:styleId="CommentText">
    <w:name w:val="annotation text"/>
    <w:basedOn w:val="Normal"/>
    <w:link w:val="CommentTextChar"/>
    <w:uiPriority w:val="99"/>
    <w:semiHidden/>
    <w:unhideWhenUsed/>
    <w:rsid w:val="00E7248A"/>
    <w:rPr>
      <w:sz w:val="20"/>
      <w:szCs w:val="20"/>
    </w:rPr>
  </w:style>
  <w:style w:type="character" w:customStyle="1" w:styleId="CommentTextChar">
    <w:name w:val="Comment Text Char"/>
    <w:basedOn w:val="DefaultParagraphFont"/>
    <w:link w:val="CommentText"/>
    <w:uiPriority w:val="99"/>
    <w:semiHidden/>
    <w:rsid w:val="00E7248A"/>
    <w:rPr>
      <w:sz w:val="20"/>
      <w:szCs w:val="20"/>
    </w:rPr>
  </w:style>
  <w:style w:type="paragraph" w:styleId="CommentSubject">
    <w:name w:val="annotation subject"/>
    <w:basedOn w:val="CommentText"/>
    <w:next w:val="CommentText"/>
    <w:link w:val="CommentSubjectChar"/>
    <w:uiPriority w:val="99"/>
    <w:semiHidden/>
    <w:unhideWhenUsed/>
    <w:rsid w:val="00E7248A"/>
    <w:rPr>
      <w:b/>
      <w:bCs/>
    </w:rPr>
  </w:style>
  <w:style w:type="character" w:customStyle="1" w:styleId="CommentSubjectChar">
    <w:name w:val="Comment Subject Char"/>
    <w:basedOn w:val="CommentTextChar"/>
    <w:link w:val="CommentSubject"/>
    <w:uiPriority w:val="99"/>
    <w:semiHidden/>
    <w:rsid w:val="00E7248A"/>
    <w:rPr>
      <w:b/>
      <w:bCs/>
      <w:sz w:val="20"/>
      <w:szCs w:val="20"/>
    </w:rPr>
  </w:style>
  <w:style w:type="paragraph" w:styleId="Revision">
    <w:name w:val="Revision"/>
    <w:hidden/>
    <w:uiPriority w:val="99"/>
    <w:semiHidden/>
    <w:rsid w:val="00491F7A"/>
  </w:style>
  <w:style w:type="paragraph" w:styleId="Header">
    <w:name w:val="header"/>
    <w:basedOn w:val="Normal"/>
    <w:link w:val="HeaderChar"/>
    <w:uiPriority w:val="99"/>
    <w:semiHidden/>
    <w:unhideWhenUsed/>
    <w:rsid w:val="00491F7A"/>
    <w:pPr>
      <w:tabs>
        <w:tab w:val="center" w:pos="4513"/>
        <w:tab w:val="right" w:pos="9026"/>
      </w:tabs>
    </w:pPr>
  </w:style>
  <w:style w:type="character" w:customStyle="1" w:styleId="HeaderChar">
    <w:name w:val="Header Char"/>
    <w:basedOn w:val="DefaultParagraphFont"/>
    <w:link w:val="Header"/>
    <w:uiPriority w:val="99"/>
    <w:semiHidden/>
    <w:rsid w:val="00491F7A"/>
  </w:style>
  <w:style w:type="paragraph" w:styleId="Footer">
    <w:name w:val="footer"/>
    <w:basedOn w:val="Normal"/>
    <w:link w:val="FooterChar"/>
    <w:uiPriority w:val="99"/>
    <w:semiHidden/>
    <w:unhideWhenUsed/>
    <w:rsid w:val="00491F7A"/>
    <w:pPr>
      <w:tabs>
        <w:tab w:val="center" w:pos="4513"/>
        <w:tab w:val="right" w:pos="9026"/>
      </w:tabs>
    </w:pPr>
  </w:style>
  <w:style w:type="character" w:customStyle="1" w:styleId="FooterChar">
    <w:name w:val="Footer Char"/>
    <w:basedOn w:val="DefaultParagraphFont"/>
    <w:link w:val="Footer"/>
    <w:uiPriority w:val="99"/>
    <w:semiHidden/>
    <w:rsid w:val="0049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08009">
      <w:bodyDiv w:val="1"/>
      <w:marLeft w:val="0"/>
      <w:marRight w:val="0"/>
      <w:marTop w:val="0"/>
      <w:marBottom w:val="0"/>
      <w:divBdr>
        <w:top w:val="none" w:sz="0" w:space="0" w:color="auto"/>
        <w:left w:val="none" w:sz="0" w:space="0" w:color="auto"/>
        <w:bottom w:val="none" w:sz="0" w:space="0" w:color="auto"/>
        <w:right w:val="none" w:sz="0" w:space="0" w:color="auto"/>
      </w:divBdr>
      <w:divsChild>
        <w:div w:id="963656875">
          <w:marLeft w:val="0"/>
          <w:marRight w:val="0"/>
          <w:marTop w:val="0"/>
          <w:marBottom w:val="0"/>
          <w:divBdr>
            <w:top w:val="none" w:sz="0" w:space="0" w:color="auto"/>
            <w:left w:val="none" w:sz="0" w:space="0" w:color="auto"/>
            <w:bottom w:val="none" w:sz="0" w:space="0" w:color="auto"/>
            <w:right w:val="none" w:sz="0" w:space="0" w:color="auto"/>
          </w:divBdr>
        </w:div>
      </w:divsChild>
    </w:div>
    <w:div w:id="366181684">
      <w:bodyDiv w:val="1"/>
      <w:marLeft w:val="0"/>
      <w:marRight w:val="0"/>
      <w:marTop w:val="0"/>
      <w:marBottom w:val="0"/>
      <w:divBdr>
        <w:top w:val="none" w:sz="0" w:space="0" w:color="auto"/>
        <w:left w:val="none" w:sz="0" w:space="0" w:color="auto"/>
        <w:bottom w:val="none" w:sz="0" w:space="0" w:color="auto"/>
        <w:right w:val="none" w:sz="0" w:space="0" w:color="auto"/>
      </w:divBdr>
    </w:div>
    <w:div w:id="404307645">
      <w:bodyDiv w:val="1"/>
      <w:marLeft w:val="0"/>
      <w:marRight w:val="0"/>
      <w:marTop w:val="0"/>
      <w:marBottom w:val="0"/>
      <w:divBdr>
        <w:top w:val="none" w:sz="0" w:space="0" w:color="auto"/>
        <w:left w:val="none" w:sz="0" w:space="0" w:color="auto"/>
        <w:bottom w:val="none" w:sz="0" w:space="0" w:color="auto"/>
        <w:right w:val="none" w:sz="0" w:space="0" w:color="auto"/>
      </w:divBdr>
    </w:div>
    <w:div w:id="505823776">
      <w:bodyDiv w:val="1"/>
      <w:marLeft w:val="0"/>
      <w:marRight w:val="0"/>
      <w:marTop w:val="0"/>
      <w:marBottom w:val="0"/>
      <w:divBdr>
        <w:top w:val="none" w:sz="0" w:space="0" w:color="auto"/>
        <w:left w:val="none" w:sz="0" w:space="0" w:color="auto"/>
        <w:bottom w:val="none" w:sz="0" w:space="0" w:color="auto"/>
        <w:right w:val="none" w:sz="0" w:space="0" w:color="auto"/>
      </w:divBdr>
    </w:div>
    <w:div w:id="612136232">
      <w:bodyDiv w:val="1"/>
      <w:marLeft w:val="0"/>
      <w:marRight w:val="0"/>
      <w:marTop w:val="0"/>
      <w:marBottom w:val="0"/>
      <w:divBdr>
        <w:top w:val="none" w:sz="0" w:space="0" w:color="auto"/>
        <w:left w:val="none" w:sz="0" w:space="0" w:color="auto"/>
        <w:bottom w:val="none" w:sz="0" w:space="0" w:color="auto"/>
        <w:right w:val="none" w:sz="0" w:space="0" w:color="auto"/>
      </w:divBdr>
      <w:divsChild>
        <w:div w:id="473570235">
          <w:marLeft w:val="446"/>
          <w:marRight w:val="0"/>
          <w:marTop w:val="0"/>
          <w:marBottom w:val="0"/>
          <w:divBdr>
            <w:top w:val="none" w:sz="0" w:space="0" w:color="auto"/>
            <w:left w:val="none" w:sz="0" w:space="0" w:color="auto"/>
            <w:bottom w:val="none" w:sz="0" w:space="0" w:color="auto"/>
            <w:right w:val="none" w:sz="0" w:space="0" w:color="auto"/>
          </w:divBdr>
        </w:div>
        <w:div w:id="1633748187">
          <w:marLeft w:val="446"/>
          <w:marRight w:val="0"/>
          <w:marTop w:val="0"/>
          <w:marBottom w:val="0"/>
          <w:divBdr>
            <w:top w:val="none" w:sz="0" w:space="0" w:color="auto"/>
            <w:left w:val="none" w:sz="0" w:space="0" w:color="auto"/>
            <w:bottom w:val="none" w:sz="0" w:space="0" w:color="auto"/>
            <w:right w:val="none" w:sz="0" w:space="0" w:color="auto"/>
          </w:divBdr>
        </w:div>
        <w:div w:id="1303004585">
          <w:marLeft w:val="446"/>
          <w:marRight w:val="0"/>
          <w:marTop w:val="0"/>
          <w:marBottom w:val="0"/>
          <w:divBdr>
            <w:top w:val="none" w:sz="0" w:space="0" w:color="auto"/>
            <w:left w:val="none" w:sz="0" w:space="0" w:color="auto"/>
            <w:bottom w:val="none" w:sz="0" w:space="0" w:color="auto"/>
            <w:right w:val="none" w:sz="0" w:space="0" w:color="auto"/>
          </w:divBdr>
        </w:div>
        <w:div w:id="1592659614">
          <w:marLeft w:val="446"/>
          <w:marRight w:val="0"/>
          <w:marTop w:val="0"/>
          <w:marBottom w:val="0"/>
          <w:divBdr>
            <w:top w:val="none" w:sz="0" w:space="0" w:color="auto"/>
            <w:left w:val="none" w:sz="0" w:space="0" w:color="auto"/>
            <w:bottom w:val="none" w:sz="0" w:space="0" w:color="auto"/>
            <w:right w:val="none" w:sz="0" w:space="0" w:color="auto"/>
          </w:divBdr>
        </w:div>
        <w:div w:id="1962565409">
          <w:marLeft w:val="446"/>
          <w:marRight w:val="0"/>
          <w:marTop w:val="0"/>
          <w:marBottom w:val="0"/>
          <w:divBdr>
            <w:top w:val="none" w:sz="0" w:space="0" w:color="auto"/>
            <w:left w:val="none" w:sz="0" w:space="0" w:color="auto"/>
            <w:bottom w:val="none" w:sz="0" w:space="0" w:color="auto"/>
            <w:right w:val="none" w:sz="0" w:space="0" w:color="auto"/>
          </w:divBdr>
        </w:div>
        <w:div w:id="1970017399">
          <w:marLeft w:val="446"/>
          <w:marRight w:val="0"/>
          <w:marTop w:val="0"/>
          <w:marBottom w:val="0"/>
          <w:divBdr>
            <w:top w:val="none" w:sz="0" w:space="0" w:color="auto"/>
            <w:left w:val="none" w:sz="0" w:space="0" w:color="auto"/>
            <w:bottom w:val="none" w:sz="0" w:space="0" w:color="auto"/>
            <w:right w:val="none" w:sz="0" w:space="0" w:color="auto"/>
          </w:divBdr>
        </w:div>
        <w:div w:id="1516533092">
          <w:marLeft w:val="446"/>
          <w:marRight w:val="0"/>
          <w:marTop w:val="0"/>
          <w:marBottom w:val="0"/>
          <w:divBdr>
            <w:top w:val="none" w:sz="0" w:space="0" w:color="auto"/>
            <w:left w:val="none" w:sz="0" w:space="0" w:color="auto"/>
            <w:bottom w:val="none" w:sz="0" w:space="0" w:color="auto"/>
            <w:right w:val="none" w:sz="0" w:space="0" w:color="auto"/>
          </w:divBdr>
        </w:div>
      </w:divsChild>
    </w:div>
    <w:div w:id="1288269415">
      <w:bodyDiv w:val="1"/>
      <w:marLeft w:val="0"/>
      <w:marRight w:val="0"/>
      <w:marTop w:val="0"/>
      <w:marBottom w:val="0"/>
      <w:divBdr>
        <w:top w:val="none" w:sz="0" w:space="0" w:color="auto"/>
        <w:left w:val="none" w:sz="0" w:space="0" w:color="auto"/>
        <w:bottom w:val="none" w:sz="0" w:space="0" w:color="auto"/>
        <w:right w:val="none" w:sz="0" w:space="0" w:color="auto"/>
      </w:divBdr>
      <w:divsChild>
        <w:div w:id="164982012">
          <w:marLeft w:val="446"/>
          <w:marRight w:val="0"/>
          <w:marTop w:val="0"/>
          <w:marBottom w:val="0"/>
          <w:divBdr>
            <w:top w:val="none" w:sz="0" w:space="0" w:color="auto"/>
            <w:left w:val="none" w:sz="0" w:space="0" w:color="auto"/>
            <w:bottom w:val="none" w:sz="0" w:space="0" w:color="auto"/>
            <w:right w:val="none" w:sz="0" w:space="0" w:color="auto"/>
          </w:divBdr>
        </w:div>
        <w:div w:id="1262840097">
          <w:marLeft w:val="446"/>
          <w:marRight w:val="0"/>
          <w:marTop w:val="0"/>
          <w:marBottom w:val="0"/>
          <w:divBdr>
            <w:top w:val="none" w:sz="0" w:space="0" w:color="auto"/>
            <w:left w:val="none" w:sz="0" w:space="0" w:color="auto"/>
            <w:bottom w:val="none" w:sz="0" w:space="0" w:color="auto"/>
            <w:right w:val="none" w:sz="0" w:space="0" w:color="auto"/>
          </w:divBdr>
        </w:div>
        <w:div w:id="110832001">
          <w:marLeft w:val="446"/>
          <w:marRight w:val="0"/>
          <w:marTop w:val="0"/>
          <w:marBottom w:val="0"/>
          <w:divBdr>
            <w:top w:val="none" w:sz="0" w:space="0" w:color="auto"/>
            <w:left w:val="none" w:sz="0" w:space="0" w:color="auto"/>
            <w:bottom w:val="none" w:sz="0" w:space="0" w:color="auto"/>
            <w:right w:val="none" w:sz="0" w:space="0" w:color="auto"/>
          </w:divBdr>
        </w:div>
      </w:divsChild>
    </w:div>
    <w:div w:id="14625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Accenture Branding">
  <a:themeElements>
    <a:clrScheme name="Accenture 2020">
      <a:dk1>
        <a:srgbClr val="000000"/>
      </a:dk1>
      <a:lt1>
        <a:srgbClr val="FFFFFF"/>
      </a:lt1>
      <a:dk2>
        <a:srgbClr val="96968C"/>
      </a:dk2>
      <a:lt2>
        <a:srgbClr val="E6E6DC"/>
      </a:lt2>
      <a:accent1>
        <a:srgbClr val="A100FF"/>
      </a:accent1>
      <a:accent2>
        <a:srgbClr val="7500C0"/>
      </a:accent2>
      <a:accent3>
        <a:srgbClr val="460073"/>
      </a:accent3>
      <a:accent4>
        <a:srgbClr val="B455AA"/>
      </a:accent4>
      <a:accent5>
        <a:srgbClr val="BE82FF"/>
      </a:accent5>
      <a:accent6>
        <a:srgbClr val="DCAFFF"/>
      </a:accent6>
      <a:hlink>
        <a:srgbClr val="A100FF"/>
      </a:hlink>
      <a:folHlink>
        <a:srgbClr val="7500C0"/>
      </a:folHlink>
    </a:clrScheme>
    <a:fontScheme name="Custom 2">
      <a:majorFont>
        <a:latin typeface="Graphik"/>
        <a:ea typeface=""/>
        <a:cs typeface=""/>
      </a:majorFont>
      <a:minorFont>
        <a:latin typeface="Graphi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solidFill>
        <a:ln>
          <a:noFill/>
        </a:ln>
      </a:spPr>
      <a:bodyPr tIns="91440" bIns="91440"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28575">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defTabSz="228600">
          <a:spcAft>
            <a:spcPts val="1200"/>
          </a:spcAft>
          <a:defRPr noProof="0" dirty="0" smtClean="0"/>
        </a:defPPr>
      </a:lstStyle>
    </a:txDef>
  </a:objectDefaults>
  <a:extraClrSchemeLst/>
  <a:custClrLst>
    <a:custClr name="Accent Purple 1">
      <a:srgbClr val="B455AA"/>
    </a:custClr>
    <a:custClr name="Accent Purple 2">
      <a:srgbClr val="A055F5"/>
    </a:custClr>
    <a:custClr name="Accent Purple 3">
      <a:srgbClr val="BE82FF"/>
    </a:custClr>
    <a:custClr name="Accent Purple 4">
      <a:srgbClr val="DCAFFF"/>
    </a:custClr>
    <a:custClr name="Accent Purple 5">
      <a:srgbClr val="E6DCFF"/>
    </a:custClr>
    <a:custClr name="BLANK">
      <a:srgbClr val="FFFFFF"/>
    </a:custClr>
    <a:custClr name="BLANK">
      <a:srgbClr val="FFFFFF"/>
    </a:custClr>
    <a:custClr name="BLANK">
      <a:srgbClr val="FFFFFF"/>
    </a:custClr>
    <a:custClr name="BLANK">
      <a:srgbClr val="FFFFFF"/>
    </a:custClr>
    <a:custClr name="BLANK">
      <a:srgbClr val="FFFFFF"/>
    </a:custClr>
    <a:custClr name="Blue">
      <a:srgbClr val="0041F0"/>
    </a:custClr>
    <a:custClr name="Light Blue">
      <a:srgbClr val="00FFFF"/>
    </a:custClr>
    <a:custClr name="Green">
      <a:srgbClr val="64FF50"/>
    </a:custClr>
    <a:custClr name="Blue Green">
      <a:srgbClr val="05F0A5"/>
    </a:custClr>
    <a:custClr name="Red">
      <a:srgbClr val="FF3246"/>
    </a:custClr>
    <a:custClr name="Pink">
      <a:srgbClr val="FF50A0"/>
    </a:custClr>
    <a:custClr name="Orange">
      <a:srgbClr val="FF7800"/>
    </a:custClr>
    <a:custClr name="Yellow">
      <a:srgbClr val="FFEB32"/>
    </a:custClr>
    <a:custClr name="BLANK">
      <a:srgbClr val="FFFFFF"/>
    </a:custClr>
    <a:custClr name="BLANK">
      <a:srgbClr val="FFFFFF"/>
    </a:custClr>
  </a:custClrLst>
  <a:extLst>
    <a:ext uri="{05A4C25C-085E-4340-85A3-A5531E510DB2}">
      <thm15:themeFamily xmlns:thm15="http://schemas.microsoft.com/office/thememl/2012/main" name="Accenture Branding" id="{0371383B-6637-8D44-9991-DBE0FB5B6EDF}" vid="{E6F1AF04-6215-FF43-AFE5-B071F713AC99}"/>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Elles</dc:creator>
  <cp:keywords/>
  <dc:description/>
  <cp:lastModifiedBy>Sobol, Melinda</cp:lastModifiedBy>
  <cp:revision>3</cp:revision>
  <cp:lastPrinted>2022-02-07T02:25:00Z</cp:lastPrinted>
  <dcterms:created xsi:type="dcterms:W3CDTF">2022-02-07T02:25:00Z</dcterms:created>
  <dcterms:modified xsi:type="dcterms:W3CDTF">2022-02-07T03:55:00Z</dcterms:modified>
</cp:coreProperties>
</file>